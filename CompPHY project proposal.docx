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3FB1E" w14:textId="77777777" w:rsidR="00AE6753" w:rsidRDefault="00AE6753" w:rsidP="00AE6753">
      <w:pPr>
        <w:jc w:val="right"/>
      </w:pPr>
      <w:r>
        <w:t xml:space="preserve">Sabrina </w:t>
      </w:r>
      <w:proofErr w:type="spellStart"/>
      <w:r>
        <w:t>DeSoto</w:t>
      </w:r>
      <w:proofErr w:type="spellEnd"/>
    </w:p>
    <w:p w14:paraId="08459DD8" w14:textId="77777777" w:rsidR="00AE6753" w:rsidRDefault="00AE6753" w:rsidP="00AE6753">
      <w:pPr>
        <w:jc w:val="right"/>
      </w:pPr>
      <w:r>
        <w:t>Computation in the Physical Sciences</w:t>
      </w:r>
    </w:p>
    <w:p w14:paraId="71C5292E" w14:textId="77777777" w:rsidR="00AE6753" w:rsidRDefault="00AE6753" w:rsidP="00AE6753">
      <w:pPr>
        <w:jc w:val="right"/>
      </w:pPr>
      <w:r>
        <w:t>1 November, 2015</w:t>
      </w:r>
    </w:p>
    <w:p w14:paraId="33C9AF04" w14:textId="77777777" w:rsidR="00AE6753" w:rsidRDefault="00AE6753" w:rsidP="00AE6753">
      <w:pPr>
        <w:jc w:val="right"/>
      </w:pPr>
    </w:p>
    <w:p w14:paraId="5B4BF61B" w14:textId="77777777" w:rsidR="00AE6753" w:rsidRPr="00AE6753" w:rsidRDefault="00AE6753" w:rsidP="00AE6753">
      <w:pPr>
        <w:jc w:val="center"/>
        <w:rPr>
          <w:b/>
        </w:rPr>
      </w:pPr>
      <w:r>
        <w:rPr>
          <w:b/>
        </w:rPr>
        <w:t xml:space="preserve">FRINGE RATE MAPPING AT RADIO WAVELENGTHS </w:t>
      </w:r>
    </w:p>
    <w:p w14:paraId="0C2D58DB" w14:textId="77777777" w:rsidR="00AE6753" w:rsidRPr="00AE6753" w:rsidRDefault="00AE6753" w:rsidP="00AE6753">
      <w:pPr>
        <w:jc w:val="center"/>
      </w:pPr>
      <w:r w:rsidRPr="00AE6753">
        <w:t>FINAL PROJECT PROPOSAL</w:t>
      </w:r>
    </w:p>
    <w:p w14:paraId="42B68461" w14:textId="77777777" w:rsidR="008B56E7" w:rsidRDefault="008B56E7"/>
    <w:p w14:paraId="6F014744" w14:textId="77777777" w:rsidR="008B56E7" w:rsidRDefault="00AE6753" w:rsidP="00AE6753">
      <w:pPr>
        <w:jc w:val="center"/>
      </w:pPr>
      <w:r>
        <w:t>INTRODUCTION</w:t>
      </w:r>
    </w:p>
    <w:p w14:paraId="1F17E73A" w14:textId="77777777" w:rsidR="00166F82" w:rsidRDefault="008B56E7">
      <w:r>
        <w:tab/>
        <w:t>Astr</w:t>
      </w:r>
      <w:r w:rsidR="00AB6DD9">
        <w:t xml:space="preserve">onomy </w:t>
      </w:r>
      <w:r>
        <w:t>has long fascinated humans</w:t>
      </w:r>
      <w:r w:rsidR="00AB6DD9">
        <w:t>, though the majority of the sky is dark leaving us nothing to see</w:t>
      </w:r>
      <w:r>
        <w:t>. Compared to visual astronomy, radio astronomy is a relatively new field, which has allowed us to create images of the universe the visual spectrum of l</w:t>
      </w:r>
      <w:r w:rsidR="00C11B7A">
        <w:t>ight cannot capture (Becker 1995</w:t>
      </w:r>
      <w:r>
        <w:t xml:space="preserve">). These images are created by </w:t>
      </w:r>
      <w:r w:rsidR="00EB0A9C">
        <w:t xml:space="preserve">a </w:t>
      </w:r>
      <w:r>
        <w:t>collection</w:t>
      </w:r>
      <w:r w:rsidR="00EB0A9C">
        <w:t xml:space="preserve"> of</w:t>
      </w:r>
      <w:r>
        <w:t xml:space="preserve"> radio frequencies gathered from an array of antennas</w:t>
      </w:r>
      <w:r w:rsidR="00973931">
        <w:t xml:space="preserve">. The antennas are spaced </w:t>
      </w:r>
      <w:r w:rsidR="00A55503">
        <w:t xml:space="preserve">at </w:t>
      </w:r>
      <w:r w:rsidR="00973931">
        <w:t>different distances from each other, allowing them to discriminate against background radiation and detect measurements of only certain wavelengths (Ryle 1946). Frequenc</w:t>
      </w:r>
      <w:r w:rsidR="00EB0A9C">
        <w:t>ies picked up by the antennas are</w:t>
      </w:r>
      <w:r w:rsidR="00973931">
        <w:t xml:space="preserve"> passed</w:t>
      </w:r>
      <w:r w:rsidR="00EB0A9C">
        <w:t xml:space="preserve"> to a detector and that data creates a catalogue of flux densities from that source (Ryle 1946</w:t>
      </w:r>
      <w:commentRangeStart w:id="0"/>
      <w:r w:rsidR="00EB0A9C">
        <w:t xml:space="preserve">). </w:t>
      </w:r>
      <w:r w:rsidR="00166F82">
        <w:t>These detections appear along the fringe patterns between antennas and depending on the source</w:t>
      </w:r>
      <w:ins w:id="1" w:author="Tiffany Timbers" w:date="2015-11-08T19:53:00Z">
        <w:r w:rsidR="00D62B54">
          <w:t>,</w:t>
        </w:r>
      </w:ins>
      <w:r w:rsidR="00166F82">
        <w:t xml:space="preserve"> if the detection is strong for both polarizations then the sources emissions’ are non-polarized (</w:t>
      </w:r>
      <w:r w:rsidR="006B0DCF">
        <w:t>Briggs 1999).</w:t>
      </w:r>
      <w:commentRangeEnd w:id="0"/>
      <w:r w:rsidR="00D62B54">
        <w:rPr>
          <w:rStyle w:val="CommentReference"/>
        </w:rPr>
        <w:commentReference w:id="0"/>
      </w:r>
      <w:r w:rsidR="006B0DCF">
        <w:t xml:space="preserve"> It is expected that by comparing enough detections at certain spots in the fringe pattern between antenna pairs, the celestial coordinates of the source can be confirmed.  </w:t>
      </w:r>
    </w:p>
    <w:p w14:paraId="730E68B8" w14:textId="77777777" w:rsidR="004008F6" w:rsidRDefault="00AE19AD">
      <w:r>
        <w:tab/>
        <w:t>Since these arrays are located on earth</w:t>
      </w:r>
      <w:r w:rsidR="00865C7A">
        <w:t>,</w:t>
      </w:r>
      <w:r>
        <w:t xml:space="preserve"> the knowledge of their movement with earth’s rotation in relation to the frequencies detected </w:t>
      </w:r>
      <w:r w:rsidR="004008F6">
        <w:t>(</w:t>
      </w:r>
      <w:r>
        <w:t>based on their spacing</w:t>
      </w:r>
      <w:r w:rsidR="004008F6">
        <w:t>)</w:t>
      </w:r>
      <w:r>
        <w:t xml:space="preserve"> can be used </w:t>
      </w:r>
      <w:r w:rsidR="006D22E4">
        <w:t xml:space="preserve">to </w:t>
      </w:r>
      <w:r>
        <w:t xml:space="preserve">locate the source on the sky (Briggs 1999). </w:t>
      </w:r>
      <w:r w:rsidR="004008F6">
        <w:t xml:space="preserve">This technique, known as fringe rate mapping, requires a </w:t>
      </w:r>
      <w:r w:rsidR="006D22E4">
        <w:t>reference</w:t>
      </w:r>
      <w:r w:rsidR="004008F6">
        <w:t xml:space="preserve"> point </w:t>
      </w:r>
      <w:r w:rsidR="006D22E4">
        <w:t xml:space="preserve">to be specified as the center of data collection as shown in Figure 1. </w:t>
      </w:r>
    </w:p>
    <w:p w14:paraId="0AD45415" w14:textId="77777777" w:rsidR="004008F6" w:rsidRDefault="004008F6">
      <w:r w:rsidRPr="004008F6">
        <w:rPr>
          <w:noProof/>
        </w:rPr>
        <w:drawing>
          <wp:inline distT="0" distB="0" distL="0" distR="0" wp14:anchorId="37B7AE2A" wp14:editId="1CA140B9">
            <wp:extent cx="5287230" cy="2330744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30" cy="233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A5936" w14:textId="77777777" w:rsidR="009C6F21" w:rsidRDefault="004008F6">
      <w:r>
        <w:t xml:space="preserve">Figure 1. The chosen phase tracking center of the source is described by position vectors in relation to the earth-based antennas. Contour lines represent the source’s radio brightness (Briggs 1999). </w:t>
      </w:r>
    </w:p>
    <w:p w14:paraId="382D2D35" w14:textId="77777777" w:rsidR="00487240" w:rsidRDefault="00487240"/>
    <w:p w14:paraId="382C13C2" w14:textId="77777777" w:rsidR="00487240" w:rsidRDefault="00487240" w:rsidP="00487240">
      <w:r>
        <w:t>From this point the phase changes can be determined for every pair of antennas</w:t>
      </w:r>
      <w:r w:rsidR="006B0DCF">
        <w:t xml:space="preserve"> due to their earth synced rotation (Briggs 1999)</w:t>
      </w:r>
      <w:r>
        <w:t xml:space="preserve">. Combining this knowledge of the </w:t>
      </w:r>
      <w:r>
        <w:lastRenderedPageBreak/>
        <w:t>characteristics unique to the emitted radiation’s source allows us to define invisible celestial bodies. This</w:t>
      </w:r>
      <w:r w:rsidR="00865C7A">
        <w:t xml:space="preserve"> in part answers the question:</w:t>
      </w:r>
      <w:r>
        <w:t xml:space="preserve"> what else is in space that we cannot see?</w:t>
      </w:r>
      <w:ins w:id="2" w:author="Tiffany Timbers" w:date="2015-11-08T19:55:00Z">
        <w:r w:rsidR="00D62B54">
          <w:t xml:space="preserve"> What is your research question? Your hypothesis?</w:t>
        </w:r>
      </w:ins>
    </w:p>
    <w:p w14:paraId="0DFEDA96" w14:textId="77777777" w:rsidR="009C6F21" w:rsidRDefault="009C6F21"/>
    <w:p w14:paraId="05146F8F" w14:textId="77777777" w:rsidR="009C6F21" w:rsidRDefault="00AE6753" w:rsidP="00AE6753">
      <w:pPr>
        <w:jc w:val="center"/>
      </w:pPr>
      <w:r>
        <w:t>METHODS</w:t>
      </w:r>
    </w:p>
    <w:p w14:paraId="7C0863DD" w14:textId="77777777" w:rsidR="001934B6" w:rsidRDefault="008D2855" w:rsidP="009E434F">
      <w:pPr>
        <w:ind w:firstLine="720"/>
      </w:pPr>
      <w:commentRangeStart w:id="3"/>
      <w:r>
        <w:t>D</w:t>
      </w:r>
      <w:r w:rsidR="009E434F">
        <w:t>ata for this project is raw data collected from the Low-Freq</w:t>
      </w:r>
      <w:r w:rsidR="006B0DCF">
        <w:t xml:space="preserve">uency Array (LOFAR) and the </w:t>
      </w:r>
      <w:proofErr w:type="spellStart"/>
      <w:r w:rsidR="006B0DCF">
        <w:t>Westerbork</w:t>
      </w:r>
      <w:proofErr w:type="spellEnd"/>
      <w:r w:rsidR="006B0DCF">
        <w:t xml:space="preserve"> Synthesis Radio Telescope (WSRT)</w:t>
      </w:r>
      <w:r w:rsidR="009E434F">
        <w:t xml:space="preserve"> </w:t>
      </w:r>
      <w:r w:rsidR="00640698">
        <w:t xml:space="preserve">over varying time intervals. </w:t>
      </w:r>
      <w:commentRangeEnd w:id="3"/>
      <w:r w:rsidR="001E5D07">
        <w:rPr>
          <w:rStyle w:val="CommentReference"/>
        </w:rPr>
        <w:commentReference w:id="3"/>
      </w:r>
      <w:r w:rsidR="00640698">
        <w:t xml:space="preserve">The data </w:t>
      </w:r>
      <w:r w:rsidR="006B0DCF">
        <w:t>is r</w:t>
      </w:r>
      <w:r>
        <w:t>estricted to a frequency of 1720 MHz, designed to confirm radio emissions from known MASERS (magnified amplification by stimulated emission of radiation). P</w:t>
      </w:r>
      <w:r w:rsidR="00640698">
        <w:t>hase change</w:t>
      </w:r>
      <w:r>
        <w:t>s</w:t>
      </w:r>
      <w:r w:rsidR="00640698">
        <w:t xml:space="preserve"> for each </w:t>
      </w:r>
      <w:commentRangeStart w:id="4"/>
      <w:r w:rsidR="00640698">
        <w:t>pairin</w:t>
      </w:r>
      <w:r w:rsidR="00A20418">
        <w:t>g</w:t>
      </w:r>
      <w:commentRangeEnd w:id="4"/>
      <w:r w:rsidR="001E5D07">
        <w:rPr>
          <w:rStyle w:val="CommentReference"/>
        </w:rPr>
        <w:commentReference w:id="4"/>
      </w:r>
      <w:r w:rsidR="00A20418">
        <w:t xml:space="preserve"> will</w:t>
      </w:r>
      <w:r w:rsidR="00640698">
        <w:t xml:space="preserve"> be determined</w:t>
      </w:r>
      <w:r w:rsidR="00C63E1B">
        <w:t xml:space="preserve"> using small time-interval </w:t>
      </w:r>
      <w:r w:rsidR="00A20418">
        <w:t>averages calculated</w:t>
      </w:r>
      <w:r w:rsidR="001934B6">
        <w:t xml:space="preserve"> </w:t>
      </w:r>
      <w:r>
        <w:t>from the detection data</w:t>
      </w:r>
      <w:r w:rsidR="001934B6">
        <w:t xml:space="preserve"> using Python</w:t>
      </w:r>
      <w:r w:rsidR="00A20418">
        <w:t xml:space="preserve">. </w:t>
      </w:r>
      <w:r w:rsidR="00C63E1B">
        <w:t xml:space="preserve">The phase of the time-averaged spectra and changing coordinates of the antenna baselines relative to the celestial reference point will </w:t>
      </w:r>
      <w:r w:rsidR="001934B6">
        <w:t>also be calculated in Python and</w:t>
      </w:r>
      <w:r w:rsidR="00C63E1B">
        <w:t xml:space="preserve"> used to estimate the source location on the sky (Briggs </w:t>
      </w:r>
      <w:r w:rsidR="00880D91">
        <w:t xml:space="preserve">1999). </w:t>
      </w:r>
    </w:p>
    <w:p w14:paraId="68EC07D9" w14:textId="77777777" w:rsidR="008E77DA" w:rsidRDefault="008E77DA" w:rsidP="009E434F">
      <w:pPr>
        <w:ind w:firstLine="720"/>
      </w:pPr>
    </w:p>
    <w:p w14:paraId="41F605B2" w14:textId="77777777" w:rsidR="00AE6753" w:rsidRDefault="00AE6753" w:rsidP="00AE6753">
      <w:pPr>
        <w:jc w:val="center"/>
      </w:pPr>
      <w:r>
        <w:t>OUTCOMES</w:t>
      </w:r>
    </w:p>
    <w:p w14:paraId="16454CCB" w14:textId="5AA9AADF" w:rsidR="008E77DA" w:rsidRDefault="008E77DA" w:rsidP="008E77DA">
      <w:r>
        <w:tab/>
      </w:r>
      <w:r w:rsidR="00C86E9D">
        <w:t>The final product of this pr</w:t>
      </w:r>
      <w:r w:rsidR="001934B6">
        <w:t xml:space="preserve">oject will be the coordinates of MASER(s) responsible for </w:t>
      </w:r>
      <w:r w:rsidR="00C86E9D">
        <w:t>the radio emissions over the chosen</w:t>
      </w:r>
      <w:r w:rsidR="00A6617C">
        <w:t xml:space="preserve"> data c</w:t>
      </w:r>
      <w:r w:rsidR="001934B6">
        <w:t>ollection time frame. These points</w:t>
      </w:r>
      <w:r w:rsidR="00A6617C">
        <w:t xml:space="preserve"> will not only be an accurate condensed interp</w:t>
      </w:r>
      <w:r w:rsidR="001934B6">
        <w:t>retation of the many detections recorded but are useful by noting of the location of that which is invisible</w:t>
      </w:r>
      <w:r w:rsidR="00A6617C">
        <w:t xml:space="preserve">. Many important discoveries of the universe from its matter composition to its large-scale structure </w:t>
      </w:r>
      <w:r w:rsidR="000E6C01">
        <w:t xml:space="preserve">have come from comparing data across the electromagnetic radiation spectra not just that </w:t>
      </w:r>
      <w:r w:rsidR="00C11B7A">
        <w:t>in the visible part (Becker 1995</w:t>
      </w:r>
      <w:r w:rsidR="000E6C01">
        <w:t>).  Although the product of this wo</w:t>
      </w:r>
      <w:r w:rsidR="001934B6">
        <w:t xml:space="preserve">rk will only visualize a </w:t>
      </w:r>
      <w:ins w:id="5" w:author="Tiffany Timbers" w:date="2015-11-08T20:02:00Z">
        <w:r w:rsidR="001E5D07">
          <w:t xml:space="preserve">single? </w:t>
        </w:r>
      </w:ins>
      <w:r w:rsidR="001934B6">
        <w:t>point</w:t>
      </w:r>
      <w:del w:id="6" w:author="Tiffany Timbers" w:date="2015-11-08T20:02:00Z">
        <w:r w:rsidR="001934B6" w:rsidDel="001E5D07">
          <w:delText>s</w:delText>
        </w:r>
      </w:del>
      <w:r w:rsidR="000E6C01">
        <w:t xml:space="preserve"> of th</w:t>
      </w:r>
      <w:r w:rsidR="001934B6">
        <w:t>e sky, it can be used with</w:t>
      </w:r>
      <w:r w:rsidR="000E6C01">
        <w:t xml:space="preserve"> other sky maps to analyze larger areas. Additionally it should inspire its viewers to continue data collection in all wavelengths working towards the goal of producing the most comprehensive </w:t>
      </w:r>
      <w:r w:rsidR="00105661">
        <w:t xml:space="preserve">catalogue of the universe possible. </w:t>
      </w:r>
    </w:p>
    <w:p w14:paraId="7B9FB407" w14:textId="77777777" w:rsidR="00C11B7A" w:rsidRDefault="00C11B7A" w:rsidP="008E77DA"/>
    <w:p w14:paraId="38CA57CC" w14:textId="77777777" w:rsidR="00C11B7A" w:rsidRDefault="00AE6753" w:rsidP="00AE6753">
      <w:pPr>
        <w:jc w:val="center"/>
      </w:pPr>
      <w:r>
        <w:t>REFERENCES</w:t>
      </w:r>
    </w:p>
    <w:p w14:paraId="4596EC46" w14:textId="77777777" w:rsidR="00C11B7A" w:rsidRDefault="00C11B7A" w:rsidP="008E77DA">
      <w:r>
        <w:t xml:space="preserve">Becker, R. H., White, R. L., &amp; </w:t>
      </w:r>
      <w:proofErr w:type="spellStart"/>
      <w:r>
        <w:t>Helfand</w:t>
      </w:r>
      <w:proofErr w:type="spellEnd"/>
      <w:r>
        <w:t xml:space="preserve">, D. J., 1995, </w:t>
      </w:r>
      <w:proofErr w:type="spellStart"/>
      <w:r>
        <w:t>ApJ</w:t>
      </w:r>
      <w:proofErr w:type="spellEnd"/>
      <w:r>
        <w:t>, 450</w:t>
      </w:r>
    </w:p>
    <w:p w14:paraId="49F317FD" w14:textId="77777777" w:rsidR="00AE6753" w:rsidRDefault="00C11B7A" w:rsidP="008E77DA">
      <w:r>
        <w:t xml:space="preserve">Briggs, D. S., Schwab, R. S., &amp; </w:t>
      </w:r>
      <w:proofErr w:type="spellStart"/>
      <w:r>
        <w:t>S</w:t>
      </w:r>
      <w:r w:rsidR="00AE6753">
        <w:t>ramek</w:t>
      </w:r>
      <w:proofErr w:type="spellEnd"/>
      <w:r w:rsidR="00AE6753">
        <w:t xml:space="preserve"> R. A., 1999, NRAO/NMIMT Lectures</w:t>
      </w:r>
    </w:p>
    <w:p w14:paraId="0DEC2798" w14:textId="77777777" w:rsidR="008B56E7" w:rsidRDefault="00AE6753" w:rsidP="008E77DA">
      <w:pPr>
        <w:rPr>
          <w:ins w:id="7" w:author="Tiffany Timbers" w:date="2015-11-08T20:02:00Z"/>
        </w:rPr>
      </w:pPr>
      <w:r>
        <w:t xml:space="preserve">Ryle, M., &amp; </w:t>
      </w:r>
      <w:proofErr w:type="spellStart"/>
      <w:r>
        <w:t>Vonberg</w:t>
      </w:r>
      <w:proofErr w:type="spellEnd"/>
      <w:r>
        <w:t>, D, D., 1946, Nature, 158</w:t>
      </w:r>
    </w:p>
    <w:p w14:paraId="2DB7244D" w14:textId="77777777" w:rsidR="007C1B5E" w:rsidRDefault="007C1B5E" w:rsidP="008E77DA">
      <w:pPr>
        <w:rPr>
          <w:ins w:id="8" w:author="Tiffany Timbers" w:date="2015-11-08T20:02:00Z"/>
        </w:rPr>
      </w:pPr>
    </w:p>
    <w:p w14:paraId="65F8721D" w14:textId="0F742C22" w:rsidR="007C1B5E" w:rsidRDefault="007C1B5E" w:rsidP="008E77DA">
      <w:ins w:id="9" w:author="Tiffany Timbers" w:date="2015-11-08T20:02:00Z">
        <w:r>
          <w:t xml:space="preserve">It is really important when you are presenting your research to others that you use as little jargon as possible and make your language as clear as possible by defining everything. What I try to do when I write research proposals that I know others from outside my immediate field will </w:t>
        </w:r>
      </w:ins>
      <w:ins w:id="10" w:author="Tiffany Timbers" w:date="2015-11-08T20:04:00Z">
        <w:r>
          <w:t xml:space="preserve">be </w:t>
        </w:r>
      </w:ins>
      <w:ins w:id="11" w:author="Tiffany Timbers" w:date="2015-11-08T20:02:00Z">
        <w:r>
          <w:t>read</w:t>
        </w:r>
      </w:ins>
      <w:ins w:id="12" w:author="Tiffany Timbers" w:date="2015-11-08T20:04:00Z">
        <w:r>
          <w:t>ing it, is that I try to write for my Grandmother. I know that if I can explain it clearly to her, then I can explain it clearly to anyone.</w:t>
        </w:r>
      </w:ins>
      <w:bookmarkStart w:id="13" w:name="_GoBack"/>
      <w:bookmarkEnd w:id="13"/>
    </w:p>
    <w:sectPr w:rsidR="007C1B5E" w:rsidSect="008B56E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iffany Timbers" w:date="2015-11-08T19:55:00Z" w:initials="TT">
    <w:p w14:paraId="449BEEFD" w14:textId="77777777" w:rsidR="00D62B54" w:rsidRDefault="00D62B54">
      <w:pPr>
        <w:pStyle w:val="CommentText"/>
      </w:pPr>
      <w:r>
        <w:rPr>
          <w:rStyle w:val="CommentReference"/>
        </w:rPr>
        <w:annotationRef/>
      </w:r>
      <w:r>
        <w:t>What is polarized (or not-polarized)? It is not clear to a reader outside of this field. Please clarify.</w:t>
      </w:r>
    </w:p>
  </w:comment>
  <w:comment w:id="3" w:author="Tiffany Timbers" w:date="2015-11-08T20:00:00Z" w:initials="TT">
    <w:p w14:paraId="30798D69" w14:textId="2E617794" w:rsidR="001E5D07" w:rsidRDefault="001E5D07">
      <w:pPr>
        <w:pStyle w:val="CommentText"/>
      </w:pPr>
      <w:r>
        <w:rPr>
          <w:rStyle w:val="CommentReference"/>
        </w:rPr>
        <w:annotationRef/>
      </w:r>
      <w:r>
        <w:t xml:space="preserve">Are these two telescopes? Or does each telescope have an array? From your introduction, it seems that you need multiple </w:t>
      </w:r>
      <w:proofErr w:type="spellStart"/>
      <w:r>
        <w:t>antennaes</w:t>
      </w:r>
      <w:proofErr w:type="spellEnd"/>
      <w:r>
        <w:t>.</w:t>
      </w:r>
    </w:p>
  </w:comment>
  <w:comment w:id="4" w:author="Tiffany Timbers" w:date="2015-11-08T20:01:00Z" w:initials="TT">
    <w:p w14:paraId="6C353C3C" w14:textId="41468BA8" w:rsidR="001E5D07" w:rsidRDefault="001E5D07">
      <w:pPr>
        <w:pStyle w:val="CommentText"/>
      </w:pPr>
      <w:r>
        <w:rPr>
          <w:rStyle w:val="CommentReference"/>
        </w:rPr>
        <w:annotationRef/>
      </w:r>
      <w:r>
        <w:t>What do you mean by a pairing? Please define.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BEEFD" w15:done="0"/>
  <w15:commentEx w15:paraId="30798D69" w15:done="0"/>
  <w15:commentEx w15:paraId="6C353C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Timbers">
    <w15:presenceInfo w15:providerId="Windows Live" w15:userId="28f9d230d3bc45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B56E7"/>
    <w:rsid w:val="000E6C01"/>
    <w:rsid w:val="00105661"/>
    <w:rsid w:val="00166F82"/>
    <w:rsid w:val="001934B6"/>
    <w:rsid w:val="001C465C"/>
    <w:rsid w:val="001E5D07"/>
    <w:rsid w:val="00307178"/>
    <w:rsid w:val="004008F6"/>
    <w:rsid w:val="00487240"/>
    <w:rsid w:val="00640698"/>
    <w:rsid w:val="006B0DCF"/>
    <w:rsid w:val="006D22E4"/>
    <w:rsid w:val="00787E80"/>
    <w:rsid w:val="007C1B5E"/>
    <w:rsid w:val="00865C7A"/>
    <w:rsid w:val="00880D91"/>
    <w:rsid w:val="008B56E7"/>
    <w:rsid w:val="008D2855"/>
    <w:rsid w:val="008E77DA"/>
    <w:rsid w:val="00973931"/>
    <w:rsid w:val="009C6F21"/>
    <w:rsid w:val="009E434F"/>
    <w:rsid w:val="00A07036"/>
    <w:rsid w:val="00A20418"/>
    <w:rsid w:val="00A55503"/>
    <w:rsid w:val="00A64ADD"/>
    <w:rsid w:val="00A6617C"/>
    <w:rsid w:val="00AB6DD9"/>
    <w:rsid w:val="00AE19AD"/>
    <w:rsid w:val="00AE6753"/>
    <w:rsid w:val="00BB0852"/>
    <w:rsid w:val="00C11B7A"/>
    <w:rsid w:val="00C63E1B"/>
    <w:rsid w:val="00C86E9D"/>
    <w:rsid w:val="00D62B54"/>
    <w:rsid w:val="00EB0A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11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2B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661</Words>
  <Characters>3771</Characters>
  <Application>Microsoft Macintosh Word</Application>
  <DocSecurity>0</DocSecurity>
  <Lines>31</Lines>
  <Paragraphs>8</Paragraphs>
  <ScaleCrop>false</ScaleCrop>
  <Company>Quest University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DeSoto</dc:creator>
  <cp:keywords/>
  <cp:lastModifiedBy>Tiffany Timbers</cp:lastModifiedBy>
  <cp:revision>12</cp:revision>
  <cp:lastPrinted>2015-11-02T00:04:00Z</cp:lastPrinted>
  <dcterms:created xsi:type="dcterms:W3CDTF">2015-11-02T00:04:00Z</dcterms:created>
  <dcterms:modified xsi:type="dcterms:W3CDTF">2015-11-09T04:05:00Z</dcterms:modified>
</cp:coreProperties>
</file>