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DC" w:rsidRPr="00EF3B87" w:rsidRDefault="001E1210">
      <w:pPr>
        <w:rPr>
          <w:rFonts w:ascii="Times New Roman" w:hAnsi="Times New Roman"/>
        </w:rPr>
      </w:pPr>
      <w:r w:rsidRPr="00EF3B87">
        <w:rPr>
          <w:rFonts w:ascii="Times New Roman" w:hAnsi="Times New Roman"/>
        </w:rPr>
        <w:t>Does Fracking Cause Earthquakes in BC?</w:t>
      </w:r>
      <w:r w:rsidR="00BB5377">
        <w:rPr>
          <w:rFonts w:ascii="Times New Roman" w:hAnsi="Times New Roman"/>
        </w:rPr>
        <w:tab/>
      </w:r>
      <w:r w:rsidR="00BB5377">
        <w:rPr>
          <w:rFonts w:ascii="Times New Roman" w:hAnsi="Times New Roman"/>
        </w:rPr>
        <w:tab/>
      </w:r>
      <w:r w:rsidR="00BB5377">
        <w:rPr>
          <w:rFonts w:ascii="Times New Roman" w:hAnsi="Times New Roman"/>
        </w:rPr>
        <w:tab/>
      </w:r>
      <w:r w:rsidR="00BB5377">
        <w:rPr>
          <w:rFonts w:ascii="Times New Roman" w:hAnsi="Times New Roman"/>
        </w:rPr>
        <w:tab/>
      </w:r>
      <w:r w:rsidR="00BB5377">
        <w:rPr>
          <w:rFonts w:ascii="Times New Roman" w:hAnsi="Times New Roman"/>
        </w:rPr>
        <w:tab/>
        <w:t>Jessica O’Sullivan</w:t>
      </w:r>
    </w:p>
    <w:p w:rsidR="002103DC" w:rsidRPr="00EF3B87" w:rsidRDefault="002103DC">
      <w:pPr>
        <w:rPr>
          <w:rFonts w:ascii="Times New Roman" w:hAnsi="Times New Roman"/>
        </w:rPr>
      </w:pPr>
    </w:p>
    <w:p w:rsidR="00DC3606" w:rsidRPr="00EF3B87" w:rsidRDefault="002103DC" w:rsidP="00907581">
      <w:pPr>
        <w:ind w:firstLine="720"/>
        <w:rPr>
          <w:rFonts w:ascii="Times New Roman" w:hAnsi="Times New Roman"/>
        </w:rPr>
      </w:pPr>
      <w:r w:rsidRPr="00EF3B87">
        <w:rPr>
          <w:rFonts w:ascii="Times New Roman" w:hAnsi="Times New Roman"/>
        </w:rPr>
        <w:t xml:space="preserve">As a budding geologist living in a province that has active fracking sites, I often get asked about the impact of fracking on </w:t>
      </w:r>
      <w:r w:rsidR="00931BC0">
        <w:rPr>
          <w:rFonts w:ascii="Times New Roman" w:hAnsi="Times New Roman"/>
        </w:rPr>
        <w:t>earthquakes</w:t>
      </w:r>
      <w:r w:rsidRPr="00EF3B87">
        <w:rPr>
          <w:rFonts w:ascii="Times New Roman" w:hAnsi="Times New Roman"/>
        </w:rPr>
        <w:t xml:space="preserve">. The subject is controversial, </w:t>
      </w:r>
      <w:r w:rsidR="00DC3606" w:rsidRPr="00EF3B87">
        <w:rPr>
          <w:rFonts w:ascii="Times New Roman" w:hAnsi="Times New Roman"/>
        </w:rPr>
        <w:t>with little information accessible to the public.</w:t>
      </w:r>
      <w:r w:rsidR="00931BC0">
        <w:rPr>
          <w:rFonts w:ascii="Times New Roman" w:hAnsi="Times New Roman"/>
        </w:rPr>
        <w:t xml:space="preserve"> There is a general bias against fracking, and I believed the bias to be based in myth, not science.</w:t>
      </w:r>
      <w:r w:rsidR="005F6626">
        <w:rPr>
          <w:rFonts w:ascii="Times New Roman" w:hAnsi="Times New Roman"/>
        </w:rPr>
        <w:t xml:space="preserve"> This led me to ask about the connection, with the hypothesis that fracking does not cause earthquakes.</w:t>
      </w:r>
      <w:r w:rsidR="00265623" w:rsidRPr="00EF3B87">
        <w:rPr>
          <w:rFonts w:ascii="Times New Roman" w:hAnsi="Times New Roman"/>
        </w:rPr>
        <w:t xml:space="preserve"> </w:t>
      </w:r>
      <w:r w:rsidR="00907581" w:rsidRPr="00EF3B87">
        <w:rPr>
          <w:rFonts w:ascii="Times New Roman" w:hAnsi="Times New Roman"/>
        </w:rPr>
        <w:t xml:space="preserve">Fracking is used in the oil and gas industry as an extraction method. It involves pumping large quantities of fluid into wells, so that the pressure and force of the fluid causes cracks to form in the underlying rock. Tiny particles in the fluid prop the cracks open once the fluid has dissipated, and allows the oil or gas to move towards the extraction site. </w:t>
      </w:r>
      <w:r w:rsidR="00907DB1">
        <w:rPr>
          <w:rFonts w:ascii="Times New Roman" w:hAnsi="Times New Roman"/>
        </w:rPr>
        <w:t>While it was possible to find references to research on the topic, it was nearly impossible to find primary sources. Part of this is likely due to the influence of the oil and gas industry. For example, of 15 reports commissioned by the Ministry of Economic Affairs in the Netherlands, only 1 was published</w:t>
      </w:r>
      <w:r w:rsidR="0039288B">
        <w:rPr>
          <w:rFonts w:ascii="Times New Roman" w:hAnsi="Times New Roman"/>
        </w:rPr>
        <w:t xml:space="preserve"> (Voort and Vanclay, 2014)</w:t>
      </w:r>
      <w:r w:rsidR="00907DB1">
        <w:rPr>
          <w:rFonts w:ascii="Times New Roman" w:hAnsi="Times New Roman"/>
        </w:rPr>
        <w:t xml:space="preserve">. Research into the Oklahoma earthquakes mentioned below has been published out </w:t>
      </w:r>
      <w:r w:rsidR="00444D5A">
        <w:rPr>
          <w:rFonts w:ascii="Times New Roman" w:hAnsi="Times New Roman"/>
        </w:rPr>
        <w:t>concern for the researcher’</w:t>
      </w:r>
      <w:r w:rsidR="0039288B">
        <w:rPr>
          <w:rFonts w:ascii="Times New Roman" w:hAnsi="Times New Roman"/>
        </w:rPr>
        <w:t>s academic tenure (Behar, 2013)</w:t>
      </w:r>
    </w:p>
    <w:p w:rsidR="00C07E97" w:rsidRDefault="00931BC0" w:rsidP="00907581">
      <w:pPr>
        <w:ind w:firstLine="720"/>
        <w:rPr>
          <w:rFonts w:ascii="Times New Roman" w:hAnsi="Times New Roman"/>
        </w:rPr>
      </w:pPr>
      <w:r>
        <w:rPr>
          <w:rFonts w:ascii="Times New Roman" w:hAnsi="Times New Roman"/>
        </w:rPr>
        <w:t>According to</w:t>
      </w:r>
      <w:r w:rsidR="00DC3606" w:rsidRPr="00EF3B87">
        <w:rPr>
          <w:rFonts w:ascii="Times New Roman" w:hAnsi="Times New Roman"/>
        </w:rPr>
        <w:t xml:space="preserve"> secondary sources, a growing body of science suggests a causal relationship between fracking and earthquakes</w:t>
      </w:r>
      <w:r w:rsidR="0039288B">
        <w:rPr>
          <w:rFonts w:ascii="Times New Roman" w:hAnsi="Times New Roman"/>
        </w:rPr>
        <w:t xml:space="preserve"> (Booher, 2015)</w:t>
      </w:r>
      <w:r w:rsidR="00DC3606" w:rsidRPr="00EF3B87">
        <w:rPr>
          <w:rFonts w:ascii="Times New Roman" w:hAnsi="Times New Roman"/>
        </w:rPr>
        <w:t xml:space="preserve">. No such studies appear to have been conducted in BC, and I would argue that the regional </w:t>
      </w:r>
      <w:r w:rsidR="000E7932" w:rsidRPr="00EF3B87">
        <w:rPr>
          <w:rFonts w:ascii="Times New Roman" w:hAnsi="Times New Roman"/>
        </w:rPr>
        <w:t xml:space="preserve">structure and </w:t>
      </w:r>
      <w:r w:rsidR="00DC3606" w:rsidRPr="00EF3B87">
        <w:rPr>
          <w:rFonts w:ascii="Times New Roman" w:hAnsi="Times New Roman"/>
        </w:rPr>
        <w:t xml:space="preserve">tectonics would be directly related </w:t>
      </w:r>
      <w:r w:rsidR="000E7932" w:rsidRPr="00EF3B87">
        <w:rPr>
          <w:rFonts w:ascii="Times New Roman" w:hAnsi="Times New Roman"/>
        </w:rPr>
        <w:t>to the likelihood of an earthquake occurring.</w:t>
      </w:r>
      <w:r w:rsidR="00EF3B87" w:rsidRPr="00EF3B87">
        <w:rPr>
          <w:rFonts w:ascii="Times New Roman" w:hAnsi="Times New Roman"/>
        </w:rPr>
        <w:t xml:space="preserve"> Illustrating my point is the story of an Oklahoma earthquake in 2011.  It is possible that a dead fault, one considered to be at no risk of earthquake inducing movement, was reactivated by water injections due to fracking.</w:t>
      </w:r>
      <w:r w:rsidR="0039288B">
        <w:rPr>
          <w:rFonts w:ascii="Times New Roman" w:hAnsi="Times New Roman"/>
        </w:rPr>
        <w:t xml:space="preserve"> (Behar, 2013).</w:t>
      </w:r>
      <w:r w:rsidR="00EF3B87" w:rsidRPr="00EF3B87">
        <w:rPr>
          <w:rFonts w:ascii="Times New Roman" w:hAnsi="Times New Roman"/>
        </w:rPr>
        <w:t xml:space="preserve"> </w:t>
      </w:r>
      <w:r w:rsidR="00A33442">
        <w:rPr>
          <w:rFonts w:ascii="Times New Roman" w:hAnsi="Times New Roman"/>
        </w:rPr>
        <w:t xml:space="preserve">Unfortunately, there are faults to be found crisscrossing the Earth regardless of location. It is unlikely that the oil and gas industry would be able to avoid contact with a fault, especially considering </w:t>
      </w:r>
      <w:r w:rsidR="00C07E97">
        <w:rPr>
          <w:rFonts w:ascii="Times New Roman" w:hAnsi="Times New Roman"/>
        </w:rPr>
        <w:t>the unpredictable and uncontrollable behaviour of fluid once it has been injected.</w:t>
      </w:r>
    </w:p>
    <w:p w:rsidR="00C07E97" w:rsidRDefault="00C07E97" w:rsidP="00907581">
      <w:pPr>
        <w:ind w:firstLine="720"/>
        <w:rPr>
          <w:rFonts w:ascii="Times New Roman" w:hAnsi="Times New Roman"/>
        </w:rPr>
      </w:pPr>
      <w:r>
        <w:rPr>
          <w:rFonts w:ascii="Times New Roman" w:hAnsi="Times New Roman"/>
        </w:rPr>
        <w:t>The province of Groningen, The Netherlands, has published the conclusion that around 1000 minor earthquakes in the region have be</w:t>
      </w:r>
      <w:r w:rsidR="0039288B">
        <w:rPr>
          <w:rFonts w:ascii="Times New Roman" w:hAnsi="Times New Roman"/>
        </w:rPr>
        <w:t xml:space="preserve">en the result of gas extraction (Voort and Vanclay, 2014). </w:t>
      </w:r>
      <w:r w:rsidR="005C723D">
        <w:rPr>
          <w:rFonts w:ascii="Times New Roman" w:hAnsi="Times New Roman"/>
        </w:rPr>
        <w:t xml:space="preserve"> Most of these earthquakes were less than a 3 on the Richter scale, and not strong enough to be felt by humans. The scale and frequency of earthquakes have been increasing ov</w:t>
      </w:r>
      <w:r w:rsidR="0039288B">
        <w:rPr>
          <w:rFonts w:ascii="Times New Roman" w:hAnsi="Times New Roman"/>
        </w:rPr>
        <w:t>er time however, and in 2012, a</w:t>
      </w:r>
      <w:r w:rsidR="005C723D">
        <w:rPr>
          <w:rFonts w:ascii="Times New Roman" w:hAnsi="Times New Roman"/>
        </w:rPr>
        <w:t xml:space="preserve"> 3.6 scale earthquake hit the region. It was the largest earthquake ever experienced in the area. A report published in 2013 warned there was a 7% chance of a 4.0 to 5.0 scale earth</w:t>
      </w:r>
      <w:r w:rsidR="0039288B">
        <w:rPr>
          <w:rFonts w:ascii="Times New Roman" w:hAnsi="Times New Roman"/>
        </w:rPr>
        <w:t>quake (Voort and Vanclay, 2014).</w:t>
      </w:r>
      <w:r w:rsidR="005C723D">
        <w:rPr>
          <w:rFonts w:ascii="Times New Roman" w:hAnsi="Times New Roman"/>
        </w:rPr>
        <w:t xml:space="preserve"> </w:t>
      </w:r>
      <w:r w:rsidR="00444D5A">
        <w:rPr>
          <w:rFonts w:ascii="Times New Roman" w:hAnsi="Times New Roman"/>
        </w:rPr>
        <w:t>Using publically accessible earthquake data from BC, I hope to see if earthquake rates localized to fracking sites follow a similarly high rate.</w:t>
      </w:r>
    </w:p>
    <w:p w:rsidR="006D7BA0" w:rsidRDefault="00265623" w:rsidP="006D7BA0">
      <w:pPr>
        <w:ind w:firstLine="720"/>
        <w:rPr>
          <w:rFonts w:ascii="Times New Roman" w:hAnsi="Times New Roman"/>
        </w:rPr>
      </w:pPr>
      <w:r w:rsidRPr="00EF3B87">
        <w:rPr>
          <w:rFonts w:ascii="Times New Roman" w:hAnsi="Times New Roman"/>
        </w:rPr>
        <w:t>To test my hypothesis, I plan on collecting data on fracking rates, location and other variables such as pressure and mine depth. I will cross-reference with public data on earthquake frequency and location.</w:t>
      </w:r>
      <w:r w:rsidR="00DC3606" w:rsidRPr="00EF3B87">
        <w:rPr>
          <w:rFonts w:ascii="Times New Roman" w:hAnsi="Times New Roman"/>
        </w:rPr>
        <w:t xml:space="preserve"> Past this point, I would be interested in determining the magnitude of earthquakes</w:t>
      </w:r>
      <w:r w:rsidR="00EF3B87">
        <w:rPr>
          <w:rFonts w:ascii="Times New Roman" w:hAnsi="Times New Roman"/>
        </w:rPr>
        <w:t>, their location relative to fracking sites, and their location relative to regional structural features such as faults or plate boundaries.</w:t>
      </w:r>
      <w:r w:rsidR="00A33442">
        <w:rPr>
          <w:rFonts w:ascii="Times New Roman" w:hAnsi="Times New Roman"/>
        </w:rPr>
        <w:t xml:space="preserve"> I would also like to compare earthquake data prior to when </w:t>
      </w:r>
      <w:r w:rsidR="006D7BA0">
        <w:rPr>
          <w:rFonts w:ascii="Times New Roman" w:hAnsi="Times New Roman"/>
        </w:rPr>
        <w:t>fracking activity started in the region.</w:t>
      </w:r>
    </w:p>
    <w:p w:rsidR="0039288B" w:rsidRDefault="006D7BA0" w:rsidP="006D7BA0">
      <w:pPr>
        <w:ind w:firstLine="720"/>
        <w:rPr>
          <w:rFonts w:ascii="Times New Roman" w:hAnsi="Times New Roman"/>
        </w:rPr>
      </w:pPr>
      <w:r>
        <w:rPr>
          <w:rFonts w:ascii="Times New Roman" w:hAnsi="Times New Roman"/>
        </w:rPr>
        <w:t>Based on my research,</w:t>
      </w:r>
      <w:r w:rsidR="005F6626">
        <w:rPr>
          <w:rFonts w:ascii="Times New Roman" w:hAnsi="Times New Roman"/>
        </w:rPr>
        <w:t xml:space="preserve"> and despite my hypothesis,</w:t>
      </w:r>
      <w:r>
        <w:rPr>
          <w:rFonts w:ascii="Times New Roman" w:hAnsi="Times New Roman"/>
        </w:rPr>
        <w:t xml:space="preserve"> I’m expecting there to be a cause and effect relationship between fracking and earthquakes. Knowing this, I am hoping to expand my data analysis beyond the simple cause/effect umbrella. I expect the variety of fracking, how deep the water is pumped and the location for example, to have an effect on earthquake scale and frequency.</w:t>
      </w:r>
      <w:r w:rsidR="00A33442">
        <w:rPr>
          <w:rFonts w:ascii="Times New Roman" w:hAnsi="Times New Roman"/>
        </w:rPr>
        <w:t xml:space="preserve"> </w:t>
      </w:r>
      <w:r w:rsidR="00444D5A">
        <w:rPr>
          <w:rFonts w:ascii="Times New Roman" w:hAnsi="Times New Roman"/>
        </w:rPr>
        <w:t>I face a couple of challenges in this regard. First is that BC is an already seismically active region, and separating natural and induced earthquakes might prove difficult. The second will be acquiring accurate data regarding the specifics of fracking activity. I will be able to find the location of fracking sites since it is publicly available. Given the private nature of the oil and gas industry, finding detailed data on the fracking activity may be challenging.</w:t>
      </w:r>
    </w:p>
    <w:p w:rsidR="0039288B" w:rsidRDefault="0039288B" w:rsidP="006D7BA0">
      <w:pPr>
        <w:ind w:firstLine="720"/>
        <w:rPr>
          <w:rFonts w:ascii="Times New Roman" w:hAnsi="Times New Roman"/>
        </w:rPr>
      </w:pPr>
    </w:p>
    <w:p w:rsidR="00A8652D" w:rsidRDefault="0039288B" w:rsidP="00A8652D">
      <w:pPr>
        <w:rPr>
          <w:rFonts w:ascii="Times New Roman" w:hAnsi="Times New Roman" w:cs="Times New Roman"/>
          <w:szCs w:val="20"/>
        </w:rPr>
      </w:pPr>
      <w:r w:rsidRPr="00A8652D">
        <w:rPr>
          <w:rFonts w:ascii="Times New Roman" w:hAnsi="Times New Roman" w:cs="Times New Roman"/>
          <w:szCs w:val="20"/>
        </w:rPr>
        <w:t xml:space="preserve"> </w:t>
      </w:r>
    </w:p>
    <w:p w:rsidR="00A8652D" w:rsidRDefault="00A8652D" w:rsidP="00A8652D">
      <w:pPr>
        <w:rPr>
          <w:rFonts w:ascii="Times New Roman" w:hAnsi="Times New Roman" w:cs="Times New Roman"/>
          <w:szCs w:val="20"/>
        </w:rPr>
      </w:pPr>
    </w:p>
    <w:p w:rsidR="00A8652D" w:rsidRDefault="00A8652D" w:rsidP="00A8652D">
      <w:pPr>
        <w:rPr>
          <w:rFonts w:ascii="Times New Roman" w:hAnsi="Times New Roman" w:cs="Times New Roman"/>
          <w:szCs w:val="20"/>
        </w:rPr>
      </w:pPr>
    </w:p>
    <w:p w:rsidR="00A8652D" w:rsidRDefault="00A8652D" w:rsidP="00A8652D">
      <w:pPr>
        <w:rPr>
          <w:rFonts w:ascii="Times New Roman" w:hAnsi="Times New Roman" w:cs="Times New Roman"/>
          <w:szCs w:val="20"/>
        </w:rPr>
      </w:pPr>
      <w:r>
        <w:rPr>
          <w:rFonts w:ascii="Times New Roman" w:hAnsi="Times New Roman" w:cs="Times New Roman"/>
          <w:szCs w:val="20"/>
        </w:rPr>
        <w:t>References:</w:t>
      </w:r>
    </w:p>
    <w:p w:rsidR="00A8652D" w:rsidRDefault="00A8652D" w:rsidP="00A8652D">
      <w:pPr>
        <w:rPr>
          <w:rFonts w:ascii="Times New Roman" w:hAnsi="Times New Roman" w:cs="Times New Roman"/>
          <w:szCs w:val="20"/>
        </w:rPr>
      </w:pPr>
    </w:p>
    <w:p w:rsidR="00A8652D" w:rsidRDefault="00A8652D" w:rsidP="00A8652D">
      <w:pPr>
        <w:rPr>
          <w:rFonts w:ascii="Times New Roman" w:hAnsi="Times New Roman"/>
          <w:szCs w:val="19"/>
        </w:rPr>
      </w:pPr>
    </w:p>
    <w:p w:rsidR="00A8652D" w:rsidRDefault="00A8652D" w:rsidP="00A8652D">
      <w:pPr>
        <w:rPr>
          <w:rFonts w:ascii="Times New Roman" w:hAnsi="Times New Roman"/>
          <w:szCs w:val="19"/>
        </w:rPr>
      </w:pPr>
      <w:r w:rsidRPr="00A8652D">
        <w:rPr>
          <w:rFonts w:ascii="Times New Roman" w:hAnsi="Times New Roman"/>
          <w:szCs w:val="19"/>
        </w:rPr>
        <w:t>Behar, Michael. 2013. Mother Jones. Whose Fault. Vol. 38 Issue 2, p34-64. 7p.</w:t>
      </w:r>
    </w:p>
    <w:p w:rsidR="00A8652D" w:rsidRDefault="00A8652D" w:rsidP="00A8652D">
      <w:pPr>
        <w:rPr>
          <w:rFonts w:ascii="Times New Roman" w:hAnsi="Times New Roman"/>
          <w:szCs w:val="19"/>
        </w:rPr>
      </w:pPr>
    </w:p>
    <w:p w:rsidR="00A8652D" w:rsidRPr="00A8652D" w:rsidRDefault="00A8652D" w:rsidP="00A8652D">
      <w:pPr>
        <w:rPr>
          <w:rFonts w:ascii="Times New Roman" w:hAnsi="Times New Roman"/>
          <w:szCs w:val="20"/>
        </w:rPr>
      </w:pPr>
      <w:r w:rsidRPr="00A8652D">
        <w:rPr>
          <w:rFonts w:ascii="Times New Roman" w:hAnsi="Times New Roman" w:cs="Times New Roman"/>
          <w:szCs w:val="20"/>
        </w:rPr>
        <w:t xml:space="preserve">Booher, Jacob. 2015. </w:t>
      </w:r>
      <w:r w:rsidRPr="00A8652D">
        <w:rPr>
          <w:rFonts w:ascii="Times New Roman" w:hAnsi="Times New Roman"/>
          <w:szCs w:val="19"/>
        </w:rPr>
        <w:t>Environmental Law (00462276)</w:t>
      </w:r>
      <w:r w:rsidRPr="00A8652D">
        <w:rPr>
          <w:rFonts w:ascii="Times New Roman" w:hAnsi="Times New Roman"/>
          <w:szCs w:val="20"/>
        </w:rPr>
        <w:t xml:space="preserve">. </w:t>
      </w:r>
      <w:r w:rsidRPr="00A8652D">
        <w:rPr>
          <w:rFonts w:ascii="Times New Roman" w:hAnsi="Times New Roman" w:cs="Times New Roman"/>
          <w:bCs/>
          <w:szCs w:val="20"/>
        </w:rPr>
        <w:t xml:space="preserve">FRACKING-CAUSED EARTHQUAKES: HOW ALLEGED THREATS COULD TRIGGER THE CORPS OF ENGINEERS' SECTION 10 JURISDICTION. </w:t>
      </w:r>
      <w:r w:rsidRPr="00A8652D">
        <w:rPr>
          <w:rFonts w:ascii="Times New Roman" w:hAnsi="Times New Roman"/>
          <w:szCs w:val="19"/>
        </w:rPr>
        <w:t>Vol. 45 Issue 1, p235-255. 21p</w:t>
      </w:r>
    </w:p>
    <w:p w:rsidR="00A8652D" w:rsidRPr="00A8652D" w:rsidRDefault="00A8652D" w:rsidP="00A8652D">
      <w:pPr>
        <w:rPr>
          <w:rFonts w:ascii="Times New Roman" w:hAnsi="Times New Roman"/>
          <w:color w:val="535353"/>
          <w:szCs w:val="19"/>
        </w:rPr>
      </w:pPr>
    </w:p>
    <w:p w:rsidR="00A8652D" w:rsidRPr="00A8652D" w:rsidRDefault="00A8652D" w:rsidP="00A8652D">
      <w:pPr>
        <w:pStyle w:val="NormalWeb"/>
        <w:spacing w:before="2" w:after="2"/>
        <w:rPr>
          <w:rFonts w:ascii="Times New Roman" w:hAnsi="Times New Roman"/>
          <w:sz w:val="24"/>
        </w:rPr>
      </w:pPr>
      <w:r w:rsidRPr="00A8652D">
        <w:rPr>
          <w:rFonts w:ascii="Times New Roman" w:hAnsi="Times New Roman"/>
          <w:sz w:val="24"/>
          <w:szCs w:val="26"/>
        </w:rPr>
        <w:t>van der Voort, N. and Vanclay, Frank. 2014. Environmental Impact Assessment Review. Social impacts of earthquakes caused by gas extraction in the Province of Groningen, The Netherlands. Vol. 50, p1 - 5</w:t>
      </w:r>
    </w:p>
    <w:p w:rsidR="00A8652D" w:rsidRPr="00A8652D" w:rsidRDefault="00A8652D" w:rsidP="00A8652D">
      <w:pPr>
        <w:rPr>
          <w:rFonts w:ascii="Times" w:hAnsi="Times"/>
          <w:sz w:val="20"/>
          <w:szCs w:val="20"/>
        </w:rPr>
      </w:pPr>
    </w:p>
    <w:p w:rsidR="001E1210" w:rsidRPr="00A8652D" w:rsidRDefault="001E1210" w:rsidP="00A8652D">
      <w:pPr>
        <w:rPr>
          <w:rFonts w:ascii="Times" w:hAnsi="Times"/>
          <w:sz w:val="20"/>
          <w:szCs w:val="20"/>
        </w:rPr>
      </w:pPr>
    </w:p>
    <w:sectPr w:rsidR="001E1210" w:rsidRPr="00A8652D" w:rsidSect="001E1210">
      <w:pgSz w:w="12240" w:h="15840"/>
      <w:pgMar w:top="1134" w:right="1418" w:bottom="851" w:left="1418"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E1210"/>
    <w:rsid w:val="000A06FA"/>
    <w:rsid w:val="000E7932"/>
    <w:rsid w:val="001E1210"/>
    <w:rsid w:val="002103DC"/>
    <w:rsid w:val="00265623"/>
    <w:rsid w:val="0039288B"/>
    <w:rsid w:val="00444D5A"/>
    <w:rsid w:val="0051063C"/>
    <w:rsid w:val="005A0124"/>
    <w:rsid w:val="005C723D"/>
    <w:rsid w:val="005F6626"/>
    <w:rsid w:val="006D7BA0"/>
    <w:rsid w:val="00907581"/>
    <w:rsid w:val="00907DB1"/>
    <w:rsid w:val="00931BC0"/>
    <w:rsid w:val="00A33442"/>
    <w:rsid w:val="00A8652D"/>
    <w:rsid w:val="00BB5377"/>
    <w:rsid w:val="00C07E97"/>
    <w:rsid w:val="00DC3606"/>
    <w:rsid w:val="00EF3B8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8652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554391708">
      <w:bodyDiv w:val="1"/>
      <w:marLeft w:val="0"/>
      <w:marRight w:val="0"/>
      <w:marTop w:val="0"/>
      <w:marBottom w:val="0"/>
      <w:divBdr>
        <w:top w:val="none" w:sz="0" w:space="0" w:color="auto"/>
        <w:left w:val="none" w:sz="0" w:space="0" w:color="auto"/>
        <w:bottom w:val="none" w:sz="0" w:space="0" w:color="auto"/>
        <w:right w:val="none" w:sz="0" w:space="0" w:color="auto"/>
      </w:divBdr>
      <w:divsChild>
        <w:div w:id="157579440">
          <w:marLeft w:val="0"/>
          <w:marRight w:val="0"/>
          <w:marTop w:val="0"/>
          <w:marBottom w:val="0"/>
          <w:divBdr>
            <w:top w:val="none" w:sz="0" w:space="0" w:color="auto"/>
            <w:left w:val="none" w:sz="0" w:space="0" w:color="auto"/>
            <w:bottom w:val="none" w:sz="0" w:space="0" w:color="auto"/>
            <w:right w:val="none" w:sz="0" w:space="0" w:color="auto"/>
          </w:divBdr>
          <w:divsChild>
            <w:div w:id="1089543140">
              <w:marLeft w:val="0"/>
              <w:marRight w:val="0"/>
              <w:marTop w:val="0"/>
              <w:marBottom w:val="0"/>
              <w:divBdr>
                <w:top w:val="none" w:sz="0" w:space="0" w:color="auto"/>
                <w:left w:val="none" w:sz="0" w:space="0" w:color="auto"/>
                <w:bottom w:val="none" w:sz="0" w:space="0" w:color="auto"/>
                <w:right w:val="none" w:sz="0" w:space="0" w:color="auto"/>
              </w:divBdr>
              <w:divsChild>
                <w:div w:id="5126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3326">
      <w:bodyDiv w:val="1"/>
      <w:marLeft w:val="0"/>
      <w:marRight w:val="0"/>
      <w:marTop w:val="0"/>
      <w:marBottom w:val="0"/>
      <w:divBdr>
        <w:top w:val="none" w:sz="0" w:space="0" w:color="auto"/>
        <w:left w:val="none" w:sz="0" w:space="0" w:color="auto"/>
        <w:bottom w:val="none" w:sz="0" w:space="0" w:color="auto"/>
        <w:right w:val="none" w:sz="0" w:space="0" w:color="auto"/>
      </w:divBdr>
    </w:div>
    <w:div w:id="1494226482">
      <w:bodyDiv w:val="1"/>
      <w:marLeft w:val="0"/>
      <w:marRight w:val="0"/>
      <w:marTop w:val="0"/>
      <w:marBottom w:val="0"/>
      <w:divBdr>
        <w:top w:val="none" w:sz="0" w:space="0" w:color="auto"/>
        <w:left w:val="none" w:sz="0" w:space="0" w:color="auto"/>
        <w:bottom w:val="none" w:sz="0" w:space="0" w:color="auto"/>
        <w:right w:val="none" w:sz="0" w:space="0" w:color="auto"/>
      </w:divBdr>
    </w:div>
    <w:div w:id="1967851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671</Words>
  <Characters>3829</Characters>
  <Application>Microsoft Macintosh Word</Application>
  <DocSecurity>0</DocSecurity>
  <Lines>31</Lines>
  <Paragraphs>7</Paragraphs>
  <ScaleCrop>false</ScaleCrop>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Jessica O'Sullivan</cp:lastModifiedBy>
  <cp:revision>7</cp:revision>
  <dcterms:created xsi:type="dcterms:W3CDTF">2015-10-31T21:00:00Z</dcterms:created>
  <dcterms:modified xsi:type="dcterms:W3CDTF">2015-11-02T19:40:00Z</dcterms:modified>
</cp:coreProperties>
</file>