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C7A44" w14:textId="77777777" w:rsidR="007D23C3" w:rsidRDefault="00F24B30" w:rsidP="00090A62">
      <w:pPr>
        <w:spacing w:line="240" w:lineRule="auto"/>
        <w:jc w:val="right"/>
      </w:pPr>
      <w:r>
        <w:t>Miles Ingram</w:t>
      </w:r>
    </w:p>
    <w:p w14:paraId="320B81A3" w14:textId="77777777" w:rsidR="00F24B30" w:rsidRDefault="00F24B30" w:rsidP="00090A62">
      <w:pPr>
        <w:spacing w:line="240" w:lineRule="auto"/>
        <w:jc w:val="right"/>
      </w:pPr>
      <w:r>
        <w:t>2015/11/2</w:t>
      </w:r>
    </w:p>
    <w:p w14:paraId="7E79093A" w14:textId="77777777" w:rsidR="00F24B30" w:rsidRDefault="00F24B30" w:rsidP="00090A62">
      <w:pPr>
        <w:spacing w:line="240" w:lineRule="auto"/>
        <w:jc w:val="right"/>
      </w:pPr>
      <w:r>
        <w:t>Final Project Proposal</w:t>
      </w:r>
    </w:p>
    <w:p w14:paraId="0463ED0F" w14:textId="77777777" w:rsidR="00F24B30" w:rsidRDefault="00F24B30" w:rsidP="00090A62">
      <w:pPr>
        <w:spacing w:line="240" w:lineRule="auto"/>
        <w:rPr>
          <w:sz w:val="24"/>
        </w:rPr>
      </w:pPr>
      <w:r>
        <w:rPr>
          <w:sz w:val="24"/>
        </w:rPr>
        <w:tab/>
      </w:r>
    </w:p>
    <w:p w14:paraId="088A1D03" w14:textId="77777777" w:rsidR="00F24B30" w:rsidRDefault="00F24B30" w:rsidP="00090A62">
      <w:pPr>
        <w:spacing w:line="240" w:lineRule="auto"/>
        <w:rPr>
          <w:b/>
          <w:sz w:val="24"/>
        </w:rPr>
      </w:pPr>
      <w:r>
        <w:rPr>
          <w:b/>
          <w:sz w:val="24"/>
        </w:rPr>
        <w:t>Introduction</w:t>
      </w:r>
    </w:p>
    <w:p w14:paraId="3587B749" w14:textId="4A512E0E" w:rsidR="001D418E" w:rsidRDefault="00F24B30" w:rsidP="00090A62">
      <w:pPr>
        <w:spacing w:line="24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The</w:t>
      </w:r>
      <w:r w:rsidR="00A87FEB">
        <w:rPr>
          <w:sz w:val="24"/>
        </w:rPr>
        <w:t xml:space="preserve"> transport</w:t>
      </w:r>
      <w:r>
        <w:rPr>
          <w:sz w:val="24"/>
        </w:rPr>
        <w:t xml:space="preserve"> protein p11(S100A10)  has been linked both to depression and addiction</w:t>
      </w:r>
      <w:r w:rsidR="00287C2A">
        <w:rPr>
          <w:rStyle w:val="EndnoteReference"/>
          <w:sz w:val="24"/>
        </w:rPr>
        <w:endnoteReference w:id="1"/>
      </w:r>
      <w:r w:rsidR="0044726D">
        <w:rPr>
          <w:sz w:val="24"/>
        </w:rPr>
        <w:t xml:space="preserve"> </w:t>
      </w:r>
      <w:r w:rsidR="00287C2A">
        <w:rPr>
          <w:rStyle w:val="EndnoteReference"/>
          <w:sz w:val="24"/>
        </w:rPr>
        <w:endnoteReference w:id="2"/>
      </w:r>
      <w:r w:rsidR="00E30467">
        <w:rPr>
          <w:rStyle w:val="EndnoteReference"/>
          <w:sz w:val="24"/>
        </w:rPr>
        <w:endnoteReference w:id="3"/>
      </w:r>
      <w:r>
        <w:rPr>
          <w:sz w:val="24"/>
        </w:rPr>
        <w:t>. While its connection to depression has been suggested to be as a result of moving the 5</w:t>
      </w:r>
      <w:commentRangeStart w:id="0"/>
      <w:r>
        <w:rPr>
          <w:sz w:val="24"/>
        </w:rPr>
        <w:t>-HT1</w:t>
      </w:r>
      <w:commentRangeEnd w:id="0"/>
      <w:r w:rsidR="001901B4">
        <w:rPr>
          <w:rStyle w:val="CommentReference"/>
        </w:rPr>
        <w:commentReference w:id="0"/>
      </w:r>
      <w:r>
        <w:rPr>
          <w:sz w:val="24"/>
          <w:vertAlign w:val="subscript"/>
        </w:rPr>
        <w:t xml:space="preserve">b  </w:t>
      </w:r>
      <w:r w:rsidR="0044726D">
        <w:rPr>
          <w:sz w:val="24"/>
        </w:rPr>
        <w:t>to the cell surface</w:t>
      </w:r>
      <w:r w:rsidR="0044726D">
        <w:rPr>
          <w:sz w:val="24"/>
        </w:rPr>
        <w:softHyphen/>
      </w:r>
      <w:r w:rsidR="0044726D">
        <w:rPr>
          <w:sz w:val="24"/>
        </w:rPr>
        <w:softHyphen/>
      </w:r>
      <w:r w:rsidR="0044726D">
        <w:rPr>
          <w:sz w:val="24"/>
        </w:rPr>
        <w:softHyphen/>
      </w:r>
      <w:r w:rsidR="0044726D">
        <w:rPr>
          <w:sz w:val="24"/>
        </w:rPr>
        <w:softHyphen/>
      </w:r>
      <w:r w:rsidR="0044726D">
        <w:rPr>
          <w:sz w:val="24"/>
        </w:rPr>
        <w:softHyphen/>
      </w:r>
      <w:r w:rsidR="0044726D">
        <w:rPr>
          <w:sz w:val="24"/>
        </w:rPr>
        <w:softHyphen/>
      </w:r>
      <w:r w:rsidR="0044726D">
        <w:rPr>
          <w:sz w:val="24"/>
        </w:rPr>
        <w:softHyphen/>
      </w:r>
      <w:r w:rsidR="0044726D">
        <w:rPr>
          <w:sz w:val="24"/>
        </w:rPr>
        <w:softHyphen/>
        <w:t xml:space="preserve"> </w:t>
      </w:r>
      <w:r w:rsidR="0044726D">
        <w:rPr>
          <w:sz w:val="24"/>
          <w:vertAlign w:val="superscript"/>
        </w:rPr>
        <w:t>1</w:t>
      </w:r>
      <w:r>
        <w:rPr>
          <w:sz w:val="24"/>
        </w:rPr>
        <w:t>, its mechanism of action in addiction is st</w:t>
      </w:r>
      <w:r w:rsidR="0044726D">
        <w:rPr>
          <w:sz w:val="24"/>
        </w:rPr>
        <w:t xml:space="preserve">ill somewhat unclear. However it has been shown that selectively eliminating p11 in </w:t>
      </w:r>
      <w:commentRangeStart w:id="1"/>
      <w:r w:rsidR="0044726D">
        <w:rPr>
          <w:sz w:val="24"/>
        </w:rPr>
        <w:t>D</w:t>
      </w:r>
      <w:r w:rsidR="0044726D">
        <w:rPr>
          <w:sz w:val="24"/>
          <w:vertAlign w:val="subscript"/>
        </w:rPr>
        <w:t>2</w:t>
      </w:r>
      <w:commentRangeEnd w:id="1"/>
      <w:r w:rsidR="001901B4">
        <w:rPr>
          <w:rStyle w:val="CommentReference"/>
        </w:rPr>
        <w:commentReference w:id="1"/>
      </w:r>
      <w:r w:rsidR="0044726D">
        <w:rPr>
          <w:sz w:val="24"/>
        </w:rPr>
        <w:t xml:space="preserve"> expressi</w:t>
      </w:r>
      <w:r w:rsidR="00090A62">
        <w:rPr>
          <w:sz w:val="24"/>
        </w:rPr>
        <w:t>ng medium spiny neurons (MSNs), but not in D</w:t>
      </w:r>
      <w:r w:rsidR="00090A62">
        <w:rPr>
          <w:sz w:val="24"/>
          <w:vertAlign w:val="subscript"/>
        </w:rPr>
        <w:t>1</w:t>
      </w:r>
      <w:r w:rsidR="00090A62">
        <w:rPr>
          <w:sz w:val="24"/>
        </w:rPr>
        <w:t xml:space="preserve"> expressing MSNs </w:t>
      </w:r>
      <w:r w:rsidR="00090A62">
        <w:rPr>
          <w:rStyle w:val="EndnoteReference"/>
          <w:sz w:val="24"/>
        </w:rPr>
        <w:t>2</w:t>
      </w:r>
      <w:ins w:id="2" w:author="Tiffany Timbers" w:date="2015-11-08T21:37:00Z">
        <w:r w:rsidR="006760AE">
          <w:rPr>
            <w:sz w:val="24"/>
          </w:rPr>
          <w:t xml:space="preserve"> does what?</w:t>
        </w:r>
      </w:ins>
      <w:r w:rsidR="001D418E">
        <w:rPr>
          <w:sz w:val="24"/>
        </w:rPr>
        <w:t>.</w:t>
      </w:r>
      <w:r w:rsidR="00E30467">
        <w:rPr>
          <w:sz w:val="24"/>
        </w:rPr>
        <w:t xml:space="preserve"> Additionally prenatally stressed rats have been shown to have both higher nicotine CPP scores, but also an increase in D</w:t>
      </w:r>
      <w:r w:rsidR="00E30467">
        <w:rPr>
          <w:sz w:val="24"/>
          <w:vertAlign w:val="subscript"/>
        </w:rPr>
        <w:t>2</w:t>
      </w:r>
      <w:r w:rsidR="00E30467">
        <w:rPr>
          <w:sz w:val="24"/>
        </w:rPr>
        <w:t xml:space="preserve"> receptor mRNA</w:t>
      </w:r>
      <w:r w:rsidR="00E30467">
        <w:rPr>
          <w:rStyle w:val="EndnoteReference"/>
          <w:sz w:val="24"/>
        </w:rPr>
        <w:endnoteReference w:id="4"/>
      </w:r>
      <w:r w:rsidR="00E30467">
        <w:rPr>
          <w:sz w:val="24"/>
        </w:rPr>
        <w:t>.</w:t>
      </w:r>
      <w:r w:rsidR="001D418E">
        <w:rPr>
          <w:sz w:val="24"/>
        </w:rPr>
        <w:t xml:space="preserve"> Taken together this suggests that p11 may be acting upon D</w:t>
      </w:r>
      <w:r w:rsidR="001D418E">
        <w:rPr>
          <w:sz w:val="24"/>
          <w:vertAlign w:val="subscript"/>
        </w:rPr>
        <w:t xml:space="preserve">2 </w:t>
      </w:r>
      <w:r w:rsidR="001D418E">
        <w:rPr>
          <w:sz w:val="24"/>
        </w:rPr>
        <w:t>receptors in the Nac, though the exact mechanism is unclear. For this project I want to first model the expression of D</w:t>
      </w:r>
      <w:r w:rsidR="001D418E">
        <w:rPr>
          <w:sz w:val="24"/>
          <w:vertAlign w:val="subscript"/>
        </w:rPr>
        <w:t>2</w:t>
      </w:r>
      <w:r w:rsidR="001D418E">
        <w:rPr>
          <w:sz w:val="24"/>
        </w:rPr>
        <w:t xml:space="preserve"> receptors and firing of neurons in the Nac, and then model different ways p11 could be effecting D</w:t>
      </w:r>
      <w:r w:rsidR="001D418E">
        <w:rPr>
          <w:sz w:val="24"/>
          <w:vertAlign w:val="subscript"/>
        </w:rPr>
        <w:t>2</w:t>
      </w:r>
      <w:r w:rsidR="001D418E">
        <w:rPr>
          <w:sz w:val="24"/>
        </w:rPr>
        <w:t xml:space="preserve"> receptor expression and how that could effect firing rates. The ultimate goal would be to test these models against experimental data gathered at a later date.</w:t>
      </w:r>
      <w:ins w:id="3" w:author="Tiffany Timbers" w:date="2015-11-08T21:34:00Z">
        <w:r w:rsidR="00A63567">
          <w:rPr>
            <w:sz w:val="24"/>
          </w:rPr>
          <w:t xml:space="preserve"> Clearly stat</w:t>
        </w:r>
      </w:ins>
      <w:ins w:id="4" w:author="Tiffany Timbers" w:date="2015-11-08T21:37:00Z">
        <w:r w:rsidR="006760AE">
          <w:rPr>
            <w:sz w:val="24"/>
          </w:rPr>
          <w:t>e</w:t>
        </w:r>
      </w:ins>
      <w:ins w:id="5" w:author="Tiffany Timbers" w:date="2015-11-08T21:34:00Z">
        <w:r w:rsidR="00A63567">
          <w:rPr>
            <w:sz w:val="24"/>
          </w:rPr>
          <w:t xml:space="preserve"> your hypothesis.</w:t>
        </w:r>
      </w:ins>
      <w:ins w:id="6" w:author="Tiffany Timbers" w:date="2015-11-08T21:37:00Z">
        <w:r w:rsidR="006760AE">
          <w:rPr>
            <w:sz w:val="24"/>
          </w:rPr>
          <w:t xml:space="preserve"> How do D</w:t>
        </w:r>
      </w:ins>
      <w:ins w:id="7" w:author="Tiffany Timbers" w:date="2015-11-08T21:38:00Z">
        <w:r w:rsidR="006760AE">
          <w:rPr>
            <w:sz w:val="24"/>
          </w:rPr>
          <w:t>2 receptors themselves affect the firing of Nac neurons?</w:t>
        </w:r>
      </w:ins>
      <w:bookmarkStart w:id="8" w:name="_GoBack"/>
      <w:bookmarkEnd w:id="8"/>
      <w:del w:id="9" w:author="Tiffany Timbers" w:date="2015-11-08T21:34:00Z">
        <w:r w:rsidR="001D418E" w:rsidDel="00A63567">
          <w:rPr>
            <w:sz w:val="24"/>
          </w:rPr>
          <w:delText xml:space="preserve"> </w:delText>
        </w:r>
      </w:del>
    </w:p>
    <w:p w14:paraId="328F3207" w14:textId="77777777" w:rsidR="001D418E" w:rsidRDefault="001D418E" w:rsidP="00090A62">
      <w:pPr>
        <w:spacing w:line="240" w:lineRule="auto"/>
        <w:rPr>
          <w:sz w:val="24"/>
        </w:rPr>
      </w:pPr>
      <w:r>
        <w:rPr>
          <w:b/>
          <w:sz w:val="24"/>
        </w:rPr>
        <w:t>Methods</w:t>
      </w:r>
    </w:p>
    <w:p w14:paraId="3A7F0D76" w14:textId="425124B7" w:rsidR="00F24B30" w:rsidRDefault="001D418E" w:rsidP="00090A62">
      <w:pPr>
        <w:spacing w:line="240" w:lineRule="auto"/>
        <w:rPr>
          <w:sz w:val="24"/>
        </w:rPr>
      </w:pPr>
      <w:r>
        <w:rPr>
          <w:sz w:val="24"/>
        </w:rPr>
        <w:tab/>
        <w:t>I intend to run simulations in the program Neuron (</w:t>
      </w:r>
      <w:hyperlink r:id="rId10" w:history="1">
        <w:r w:rsidRPr="004F4581">
          <w:rPr>
            <w:rStyle w:val="Hyperlink"/>
            <w:sz w:val="24"/>
          </w:rPr>
          <w:t>www.neuron.yale.edu</w:t>
        </w:r>
      </w:hyperlink>
      <w:r>
        <w:rPr>
          <w:sz w:val="24"/>
        </w:rPr>
        <w:t xml:space="preserve"> ). Neuron is </w:t>
      </w:r>
      <w:r w:rsidR="006A6765">
        <w:rPr>
          <w:sz w:val="24"/>
        </w:rPr>
        <w:t>an</w:t>
      </w:r>
      <w:r>
        <w:rPr>
          <w:sz w:val="24"/>
        </w:rPr>
        <w:t xml:space="preserve"> open source simulation environment designed specifically for simulating neurons</w:t>
      </w:r>
      <w:r w:rsidR="006A6765">
        <w:rPr>
          <w:sz w:val="24"/>
        </w:rPr>
        <w:t>. I will first simulate the firing and D</w:t>
      </w:r>
      <w:r w:rsidR="006A6765">
        <w:rPr>
          <w:sz w:val="24"/>
          <w:vertAlign w:val="subscript"/>
        </w:rPr>
        <w:t>2</w:t>
      </w:r>
      <w:r w:rsidR="006A6765">
        <w:t xml:space="preserve"> expression levels of a Nac neuron, </w:t>
      </w:r>
      <w:r w:rsidR="006A6765">
        <w:rPr>
          <w:sz w:val="24"/>
        </w:rPr>
        <w:t>I will then introduce p11 as an element and simulate various effects p11 could b</w:t>
      </w:r>
      <w:r w:rsidR="00C10886">
        <w:rPr>
          <w:sz w:val="24"/>
        </w:rPr>
        <w:t>e having.</w:t>
      </w:r>
      <w:ins w:id="10" w:author="Tiffany Timbers" w:date="2015-11-08T21:34:00Z">
        <w:r w:rsidR="00A63567">
          <w:rPr>
            <w:sz w:val="24"/>
          </w:rPr>
          <w:t xml:space="preserve"> Such as?</w:t>
        </w:r>
      </w:ins>
      <w:r w:rsidR="00C10886">
        <w:rPr>
          <w:sz w:val="24"/>
        </w:rPr>
        <w:t xml:space="preserve"> I will then attempt to categorize what effects on firing rates different actions of p11 are having. Hopefully I will be able to attempt to confirm one of these models at a later date. </w:t>
      </w:r>
    </w:p>
    <w:p w14:paraId="37343651" w14:textId="77777777" w:rsidR="00C10886" w:rsidRDefault="00C10886" w:rsidP="00090A62">
      <w:pPr>
        <w:spacing w:line="240" w:lineRule="auto"/>
        <w:rPr>
          <w:sz w:val="24"/>
        </w:rPr>
      </w:pPr>
      <w:r>
        <w:rPr>
          <w:b/>
          <w:sz w:val="24"/>
        </w:rPr>
        <w:t>Expected Outcomes and Significance</w:t>
      </w:r>
    </w:p>
    <w:p w14:paraId="6914A215" w14:textId="7F357FD8" w:rsidR="0044726D" w:rsidRDefault="00C10886" w:rsidP="00090A62">
      <w:pPr>
        <w:spacing w:line="240" w:lineRule="auto"/>
        <w:rPr>
          <w:sz w:val="24"/>
        </w:rPr>
      </w:pPr>
      <w:r>
        <w:rPr>
          <w:sz w:val="24"/>
        </w:rPr>
        <w:tab/>
      </w:r>
      <w:r w:rsidR="003B6A51">
        <w:rPr>
          <w:sz w:val="24"/>
        </w:rPr>
        <w:t>Based on</w:t>
      </w:r>
      <w:r w:rsidR="00090A62">
        <w:rPr>
          <w:sz w:val="24"/>
        </w:rPr>
        <w:t xml:space="preserve"> the studies cited in the introduction</w:t>
      </w:r>
      <w:r w:rsidR="003B6A51">
        <w:rPr>
          <w:sz w:val="24"/>
        </w:rPr>
        <w:t>, I suspect that p11 is likely reducing the numbers of D</w:t>
      </w:r>
      <w:r w:rsidR="003B6A51">
        <w:rPr>
          <w:sz w:val="24"/>
          <w:vertAlign w:val="subscript"/>
        </w:rPr>
        <w:t xml:space="preserve">2 </w:t>
      </w:r>
      <w:r w:rsidR="003B6A51">
        <w:rPr>
          <w:sz w:val="24"/>
        </w:rPr>
        <w:t xml:space="preserve">receptors at the cell surface. </w:t>
      </w:r>
      <w:ins w:id="11" w:author="Tiffany Timbers" w:date="2015-11-08T21:35:00Z">
        <w:r w:rsidR="00A63567">
          <w:rPr>
            <w:sz w:val="24"/>
          </w:rPr>
          <w:t>How would this affect cell firing (</w:t>
        </w:r>
        <w:r w:rsidR="00A63567" w:rsidRPr="00A63567">
          <w:rPr>
            <w:i/>
            <w:sz w:val="24"/>
            <w:rPrChange w:id="12" w:author="Tiffany Timbers" w:date="2015-11-08T21:35:00Z">
              <w:rPr>
                <w:sz w:val="24"/>
              </w:rPr>
            </w:rPrChange>
          </w:rPr>
          <w:t>i.e.,</w:t>
        </w:r>
        <w:r w:rsidR="00A63567">
          <w:rPr>
            <w:sz w:val="24"/>
          </w:rPr>
          <w:t xml:space="preserve"> what would change in the outcome of your model in one that includes p11 and one that does not). </w:t>
        </w:r>
      </w:ins>
      <w:r w:rsidR="003B6A51">
        <w:rPr>
          <w:sz w:val="24"/>
        </w:rPr>
        <w:t xml:space="preserve">This project will provide me with a model to attempt to confirm in my keystone. If I can </w:t>
      </w:r>
      <w:r w:rsidR="00287C2A">
        <w:rPr>
          <w:sz w:val="24"/>
        </w:rPr>
        <w:t>determine how p11 is working in addiction I would hope to move on to an animal model and search for pharmacological targets for the treatment of addiction.</w:t>
      </w:r>
    </w:p>
    <w:p w14:paraId="579AE59B" w14:textId="77777777" w:rsidR="0044726D" w:rsidRDefault="0044726D" w:rsidP="00090A62">
      <w:pPr>
        <w:spacing w:line="240" w:lineRule="auto"/>
        <w:rPr>
          <w:sz w:val="24"/>
        </w:rPr>
      </w:pPr>
    </w:p>
    <w:p w14:paraId="6C674D50" w14:textId="6CEDFAC6" w:rsidR="0044726D" w:rsidRDefault="00A63567" w:rsidP="00090A62">
      <w:pPr>
        <w:spacing w:line="240" w:lineRule="auto"/>
        <w:rPr>
          <w:ins w:id="13" w:author="Tiffany Timbers" w:date="2015-11-08T21:31:00Z"/>
          <w:sz w:val="24"/>
        </w:rPr>
      </w:pPr>
      <w:ins w:id="14" w:author="Tiffany Timbers" w:date="2015-11-08T21:31:00Z">
        <w:r>
          <w:rPr>
            <w:sz w:val="24"/>
          </w:rPr>
          <w:t>General comments:</w:t>
        </w:r>
      </w:ins>
    </w:p>
    <w:p w14:paraId="46824989" w14:textId="77777777" w:rsidR="00A63567" w:rsidRDefault="00A63567" w:rsidP="00A63567">
      <w:pPr>
        <w:pStyle w:val="ListParagraph"/>
        <w:numPr>
          <w:ilvl w:val="0"/>
          <w:numId w:val="1"/>
        </w:numPr>
        <w:spacing w:line="240" w:lineRule="auto"/>
        <w:rPr>
          <w:ins w:id="15" w:author="Tiffany Timbers" w:date="2015-11-08T21:33:00Z"/>
          <w:sz w:val="24"/>
        </w:rPr>
        <w:pPrChange w:id="16" w:author="Tiffany Timbers" w:date="2015-11-08T21:31:00Z">
          <w:pPr>
            <w:spacing w:line="240" w:lineRule="auto"/>
          </w:pPr>
        </w:pPrChange>
      </w:pPr>
      <w:ins w:id="17" w:author="Tiffany Timbers" w:date="2015-11-08T21:31:00Z">
        <w:r>
          <w:rPr>
            <w:sz w:val="24"/>
          </w:rPr>
          <w:t xml:space="preserve">Be careful of jargon. Pretend I am not a </w:t>
        </w:r>
      </w:ins>
      <w:ins w:id="18" w:author="Tiffany Timbers" w:date="2015-11-08T21:32:00Z">
        <w:r>
          <w:rPr>
            <w:sz w:val="24"/>
          </w:rPr>
          <w:t>neuroscientist</w:t>
        </w:r>
      </w:ins>
      <w:ins w:id="19" w:author="Tiffany Timbers" w:date="2015-11-08T21:31:00Z">
        <w:r>
          <w:rPr>
            <w:sz w:val="24"/>
          </w:rPr>
          <w:t xml:space="preserve"> and you are submitting this to someone outside your field (this is most often the case in science</w:t>
        </w:r>
      </w:ins>
      <w:ins w:id="20" w:author="Tiffany Timbers" w:date="2015-11-08T21:32:00Z">
        <w:r>
          <w:rPr>
            <w:sz w:val="24"/>
          </w:rPr>
          <w:t xml:space="preserve">…). </w:t>
        </w:r>
      </w:ins>
    </w:p>
    <w:p w14:paraId="7D136A9D" w14:textId="6CB8D53D" w:rsidR="00A63567" w:rsidRPr="00A63567" w:rsidRDefault="00A63567" w:rsidP="00A63567">
      <w:pPr>
        <w:pStyle w:val="ListParagraph"/>
        <w:numPr>
          <w:ilvl w:val="0"/>
          <w:numId w:val="1"/>
        </w:numPr>
        <w:spacing w:line="240" w:lineRule="auto"/>
        <w:rPr>
          <w:sz w:val="24"/>
          <w:rPrChange w:id="21" w:author="Tiffany Timbers" w:date="2015-11-08T21:31:00Z">
            <w:rPr/>
          </w:rPrChange>
        </w:rPr>
        <w:pPrChange w:id="22" w:author="Tiffany Timbers" w:date="2015-11-08T21:31:00Z">
          <w:pPr>
            <w:spacing w:line="240" w:lineRule="auto"/>
          </w:pPr>
        </w:pPrChange>
      </w:pPr>
      <w:ins w:id="23" w:author="Tiffany Timbers" w:date="2015-11-08T21:33:00Z">
        <w:r>
          <w:rPr>
            <w:sz w:val="24"/>
          </w:rPr>
          <w:t xml:space="preserve">All acronyms </w:t>
        </w:r>
        <w:r w:rsidRPr="00A63567">
          <w:rPr>
            <w:b/>
            <w:sz w:val="24"/>
            <w:rPrChange w:id="24" w:author="Tiffany Timbers" w:date="2015-11-08T21:33:00Z">
              <w:rPr>
                <w:sz w:val="24"/>
              </w:rPr>
            </w:rPrChange>
          </w:rPr>
          <w:t>must</w:t>
        </w:r>
        <w:r>
          <w:rPr>
            <w:sz w:val="24"/>
          </w:rPr>
          <w:t xml:space="preserve"> be defined the first time they are used. </w:t>
        </w:r>
      </w:ins>
    </w:p>
    <w:p w14:paraId="520DE661" w14:textId="77777777" w:rsidR="0044726D" w:rsidRDefault="0044726D" w:rsidP="00090A62">
      <w:pPr>
        <w:spacing w:line="240" w:lineRule="auto"/>
        <w:ind w:firstLine="720"/>
        <w:rPr>
          <w:sz w:val="24"/>
        </w:rPr>
      </w:pPr>
    </w:p>
    <w:p w14:paraId="7A4BFBDD" w14:textId="77777777" w:rsidR="0044726D" w:rsidRDefault="0044726D" w:rsidP="00090A62">
      <w:pPr>
        <w:spacing w:line="240" w:lineRule="auto"/>
        <w:rPr>
          <w:sz w:val="24"/>
        </w:rPr>
      </w:pPr>
    </w:p>
    <w:p w14:paraId="500A4B50" w14:textId="77777777" w:rsidR="00090A62" w:rsidRDefault="00090A62" w:rsidP="00090A62">
      <w:pPr>
        <w:spacing w:line="240" w:lineRule="auto"/>
        <w:rPr>
          <w:sz w:val="36"/>
          <w:szCs w:val="36"/>
        </w:rPr>
      </w:pPr>
    </w:p>
    <w:p w14:paraId="35F829FC" w14:textId="77777777" w:rsidR="00090A62" w:rsidRDefault="00090A62" w:rsidP="00090A62">
      <w:pPr>
        <w:spacing w:line="240" w:lineRule="auto"/>
        <w:rPr>
          <w:sz w:val="36"/>
          <w:szCs w:val="36"/>
        </w:rPr>
      </w:pPr>
    </w:p>
    <w:p w14:paraId="0C6F6DEF" w14:textId="77777777" w:rsidR="0044726D" w:rsidRPr="0044726D" w:rsidRDefault="0044726D" w:rsidP="00090A62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References</w:t>
      </w:r>
    </w:p>
    <w:sectPr w:rsidR="0044726D" w:rsidRPr="0044726D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iffany Timbers" w:date="2015-11-08T21:31:00Z" w:initials="TT">
    <w:p w14:paraId="0A6B1775" w14:textId="77777777" w:rsidR="001901B4" w:rsidRDefault="001901B4">
      <w:pPr>
        <w:pStyle w:val="CommentText"/>
      </w:pPr>
      <w:r>
        <w:rPr>
          <w:rStyle w:val="CommentReference"/>
        </w:rPr>
        <w:annotationRef/>
      </w:r>
      <w:r>
        <w:t>Define, what is this?</w:t>
      </w:r>
    </w:p>
  </w:comment>
  <w:comment w:id="1" w:author="Tiffany Timbers" w:date="2015-11-08T21:31:00Z" w:initials="TT">
    <w:p w14:paraId="496F982E" w14:textId="77777777" w:rsidR="001901B4" w:rsidRDefault="001901B4">
      <w:pPr>
        <w:pStyle w:val="CommentText"/>
      </w:pPr>
      <w:r>
        <w:rPr>
          <w:rStyle w:val="CommentReference"/>
        </w:rPr>
        <w:annotationRef/>
      </w:r>
      <w:r>
        <w:t>Define, what is this?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6B1775" w15:done="0"/>
  <w15:commentEx w15:paraId="496F982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220C0" w14:textId="77777777" w:rsidR="007301F1" w:rsidRDefault="007301F1" w:rsidP="00287C2A">
      <w:pPr>
        <w:spacing w:after="0" w:line="240" w:lineRule="auto"/>
      </w:pPr>
      <w:r>
        <w:separator/>
      </w:r>
    </w:p>
  </w:endnote>
  <w:endnote w:type="continuationSeparator" w:id="0">
    <w:p w14:paraId="2EBBAA89" w14:textId="77777777" w:rsidR="007301F1" w:rsidRDefault="007301F1" w:rsidP="00287C2A">
      <w:pPr>
        <w:spacing w:after="0" w:line="240" w:lineRule="auto"/>
      </w:pPr>
      <w:r>
        <w:continuationSeparator/>
      </w:r>
    </w:p>
  </w:endnote>
  <w:endnote w:id="1">
    <w:p w14:paraId="35BFABB5" w14:textId="77777777" w:rsidR="00287C2A" w:rsidRPr="00287C2A" w:rsidRDefault="00287C2A" w:rsidP="00287C2A">
      <w:pPr>
        <w:pStyle w:val="HTMLPreformatted"/>
        <w:rPr>
          <w:color w:val="000000"/>
        </w:rPr>
      </w:pPr>
      <w:r>
        <w:rPr>
          <w:rStyle w:val="EndnoteReference"/>
        </w:rPr>
        <w:endnoteRef/>
      </w:r>
      <w:r>
        <w:t xml:space="preserve"> </w:t>
      </w:r>
      <w:r w:rsidRPr="00287C2A">
        <w:rPr>
          <w:color w:val="000000"/>
        </w:rPr>
        <w:t>Per Svenningsson, Paul Greengard, p11 (S100A10) — an inducible adaptor protein that modulates neuronal functions, Current Opinion in Pharmacology, Volume 7, Issue 1, February 2007, Pages 27-32, ISSN 1471-4892, http://dx.doi.org/10.1016/j.coph.2006.10.001.</w:t>
      </w:r>
    </w:p>
    <w:p w14:paraId="152AFDEC" w14:textId="77777777" w:rsidR="00287C2A" w:rsidRDefault="00287C2A">
      <w:pPr>
        <w:pStyle w:val="EndnoteText"/>
      </w:pPr>
    </w:p>
  </w:endnote>
  <w:endnote w:id="2">
    <w:p w14:paraId="2D5BFEEF" w14:textId="77777777" w:rsidR="0044726D" w:rsidRDefault="00287C2A" w:rsidP="0044726D">
      <w:pPr>
        <w:pStyle w:val="HTMLPreformatted"/>
        <w:rPr>
          <w:color w:val="000000"/>
        </w:rPr>
      </w:pPr>
      <w:r>
        <w:rPr>
          <w:rStyle w:val="EndnoteReference"/>
        </w:rPr>
        <w:endnoteRef/>
      </w:r>
      <w:r>
        <w:t xml:space="preserve"> </w:t>
      </w:r>
      <w:r w:rsidR="0044726D">
        <w:rPr>
          <w:color w:val="000000"/>
        </w:rPr>
        <w:t>Margarita Arango-Lievano, Justin T. Schwarz, Mary Vernov, Matthew B. Wilkinson, Kathryn Bradbury, Akira Feliz, Roberta Marongiu, Yaroslav Gelfand, Jennifer Warner-Schmidt, Eric J. Nestler, Paul Greengard, Scott J. Russo, Michael G. Kaplitt, Cell-Type Specific Expression of p11 Controls Cocaine Reward, Biological Psychiatry, Volume 76, Issue 10, 15 November 2014, Pages 794-801, ISSN 0006-3223, http://dx.doi.org/10.1016/j.biopsych.2014.02.012.</w:t>
      </w:r>
    </w:p>
    <w:p w14:paraId="3D4FD324" w14:textId="77777777" w:rsidR="0044726D" w:rsidRDefault="0044726D" w:rsidP="0044726D">
      <w:pPr>
        <w:pStyle w:val="HTMLPreformatted"/>
        <w:rPr>
          <w:color w:val="000000"/>
        </w:rPr>
      </w:pPr>
      <w:r>
        <w:rPr>
          <w:color w:val="000000"/>
        </w:rPr>
        <w:t>(http://www.sciencedirect.com/science/article/pii/S0006322314001073)</w:t>
      </w:r>
    </w:p>
    <w:p w14:paraId="3A63EE62" w14:textId="77777777" w:rsidR="00287C2A" w:rsidRDefault="00287C2A">
      <w:pPr>
        <w:pStyle w:val="EndnoteText"/>
      </w:pPr>
    </w:p>
  </w:endnote>
  <w:endnote w:id="3">
    <w:p w14:paraId="26BD0B6E" w14:textId="77777777" w:rsidR="00E30467" w:rsidRDefault="00E30467" w:rsidP="00E30467">
      <w:pPr>
        <w:pStyle w:val="HTMLPreformatted"/>
        <w:rPr>
          <w:color w:val="000000"/>
        </w:rPr>
      </w:pPr>
      <w:r>
        <w:rPr>
          <w:rStyle w:val="EndnoteReference"/>
        </w:rPr>
        <w:endnoteRef/>
      </w:r>
      <w:r>
        <w:t xml:space="preserve"> </w:t>
      </w:r>
      <w:r>
        <w:rPr>
          <w:color w:val="000000"/>
        </w:rPr>
        <w:t>Jennifer L. Warner-Schmidt, Emily Y. Chen, Xiaoqun Zhang, John J. Marshall, Alexei Morozov, Per Svenningsson, Paul Greengard, A Role for p11 in the Antidepressant Action of Brain-Derived Neurotrophic Factor, Biological Psychiatry, Volume 68, Issue 6, 15 September 2010, Pages 528-535, ISSN 0006-3223, http://dx.doi.org/10.1016/j.biopsych.2010.04.029.</w:t>
      </w:r>
    </w:p>
    <w:p w14:paraId="3D6C4F08" w14:textId="77777777" w:rsidR="00E30467" w:rsidRDefault="00E30467" w:rsidP="00E30467">
      <w:pPr>
        <w:pStyle w:val="HTMLPreformatted"/>
        <w:rPr>
          <w:color w:val="000000"/>
        </w:rPr>
      </w:pPr>
      <w:r>
        <w:rPr>
          <w:color w:val="000000"/>
        </w:rPr>
        <w:t>(http://www.sciencedirect.com/science/article/pii/S0006322310004233)</w:t>
      </w:r>
    </w:p>
    <w:p w14:paraId="7F20B819" w14:textId="77777777" w:rsidR="00E30467" w:rsidRDefault="00E30467">
      <w:pPr>
        <w:pStyle w:val="EndnoteText"/>
      </w:pPr>
    </w:p>
  </w:endnote>
  <w:endnote w:id="4">
    <w:p w14:paraId="2543A140" w14:textId="77777777" w:rsidR="00E30467" w:rsidRDefault="00E30467" w:rsidP="00E30467">
      <w:pPr>
        <w:pStyle w:val="HTMLPreformatted"/>
        <w:rPr>
          <w:color w:val="000000"/>
        </w:rPr>
      </w:pPr>
      <w:r>
        <w:rPr>
          <w:rStyle w:val="EndnoteReference"/>
        </w:rPr>
        <w:endnoteRef/>
      </w:r>
      <w:r>
        <w:t xml:space="preserve"> </w:t>
      </w:r>
      <w:r>
        <w:rPr>
          <w:color w:val="000000"/>
        </w:rPr>
        <w:t>N. Said, S. Lakehayli, M. El Khachibi, M. El Ouahli, S. Nadifi, F. Hakkou, A. Tazi, Prenatal stress induces vulnerability to nicotine addiction and alters D2 receptors’ expression in the nucleus accumbens in adult rats, Neuroscience, Volume 304, 24 September 2015, Pages 279-285, ISSN 0306-4522, http://dx.doi.org/10.1016/j.neuroscience.2015.07.029.</w:t>
      </w:r>
    </w:p>
    <w:p w14:paraId="2E8DEBFE" w14:textId="77777777" w:rsidR="00E30467" w:rsidRDefault="00E30467" w:rsidP="00E30467">
      <w:pPr>
        <w:pStyle w:val="HTMLPreformatted"/>
        <w:rPr>
          <w:color w:val="000000"/>
        </w:rPr>
      </w:pPr>
      <w:r>
        <w:rPr>
          <w:color w:val="000000"/>
        </w:rPr>
        <w:t>(http://www.sciencedirect.com/science/article/pii/S0306452215006430)</w:t>
      </w:r>
    </w:p>
    <w:p w14:paraId="15A33DA7" w14:textId="77777777" w:rsidR="00E30467" w:rsidRDefault="00E30467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F22B7" w14:textId="77777777" w:rsidR="007301F1" w:rsidRDefault="007301F1" w:rsidP="00287C2A">
      <w:pPr>
        <w:spacing w:after="0" w:line="240" w:lineRule="auto"/>
      </w:pPr>
      <w:r>
        <w:separator/>
      </w:r>
    </w:p>
  </w:footnote>
  <w:footnote w:type="continuationSeparator" w:id="0">
    <w:p w14:paraId="579203B8" w14:textId="77777777" w:rsidR="007301F1" w:rsidRDefault="007301F1" w:rsidP="00287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8481D"/>
    <w:multiLevelType w:val="hybridMultilevel"/>
    <w:tmpl w:val="F7D0AF88"/>
    <w:lvl w:ilvl="0" w:tplc="75E69E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ffany Timbers">
    <w15:presenceInfo w15:providerId="Windows Live" w15:userId="28f9d230d3bc45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trackRevisions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30"/>
    <w:rsid w:val="00090A62"/>
    <w:rsid w:val="001901B4"/>
    <w:rsid w:val="001D418E"/>
    <w:rsid w:val="00287C2A"/>
    <w:rsid w:val="003B6A51"/>
    <w:rsid w:val="0044726D"/>
    <w:rsid w:val="006760AE"/>
    <w:rsid w:val="006A6765"/>
    <w:rsid w:val="007301F1"/>
    <w:rsid w:val="00891519"/>
    <w:rsid w:val="00A63567"/>
    <w:rsid w:val="00A87FEB"/>
    <w:rsid w:val="00A93ACA"/>
    <w:rsid w:val="00B474BB"/>
    <w:rsid w:val="00C10886"/>
    <w:rsid w:val="00E30467"/>
    <w:rsid w:val="00F2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6224"/>
  <w15:chartTrackingRefBased/>
  <w15:docId w15:val="{F9752693-8708-44E5-8716-615A4C93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18E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7C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7C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7C2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7C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7C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7C2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C2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901B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1B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1B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1B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1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1B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1B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6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yperlink" Target="http://www.neuron.yal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451E5-969A-D24B-8A8E-6065CDEF3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380</Words>
  <Characters>2172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Ingram</dc:creator>
  <cp:keywords/>
  <dc:description/>
  <cp:lastModifiedBy>Tiffany Timbers</cp:lastModifiedBy>
  <cp:revision>4</cp:revision>
  <dcterms:created xsi:type="dcterms:W3CDTF">2015-11-02T16:24:00Z</dcterms:created>
  <dcterms:modified xsi:type="dcterms:W3CDTF">2015-11-09T05:39:00Z</dcterms:modified>
</cp:coreProperties>
</file>