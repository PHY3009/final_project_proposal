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382B4" w14:textId="77777777" w:rsidR="00722823" w:rsidRPr="003E50C8" w:rsidRDefault="00720EA7" w:rsidP="001C3C83">
      <w:pPr>
        <w:jc w:val="center"/>
        <w:rPr>
          <w:rFonts w:ascii="Times New Roman" w:hAnsi="Times New Roman" w:cs="Times New Roman"/>
        </w:rPr>
      </w:pPr>
      <w:r>
        <w:rPr>
          <w:rFonts w:ascii="Times New Roman" w:hAnsi="Times New Roman" w:cs="Times New Roman"/>
        </w:rPr>
        <w:t xml:space="preserve">Sales Forecast for a Small </w:t>
      </w:r>
      <w:r w:rsidR="00B5765F">
        <w:rPr>
          <w:rFonts w:ascii="Times New Roman" w:hAnsi="Times New Roman" w:cs="Times New Roman"/>
        </w:rPr>
        <w:t xml:space="preserve">Engineering </w:t>
      </w:r>
      <w:r>
        <w:rPr>
          <w:rFonts w:ascii="Times New Roman" w:hAnsi="Times New Roman" w:cs="Times New Roman"/>
        </w:rPr>
        <w:t xml:space="preserve">Company </w:t>
      </w:r>
    </w:p>
    <w:p w14:paraId="244A1A6B" w14:textId="77777777" w:rsidR="00562CD1" w:rsidRPr="003E50C8" w:rsidRDefault="001C3C83" w:rsidP="00463307">
      <w:pPr>
        <w:rPr>
          <w:rFonts w:ascii="Times New Roman" w:hAnsi="Times New Roman" w:cs="Times New Roman"/>
        </w:rPr>
      </w:pPr>
      <w:r w:rsidRPr="003E50C8">
        <w:rPr>
          <w:rFonts w:ascii="Times New Roman" w:hAnsi="Times New Roman" w:cs="Times New Roman"/>
        </w:rPr>
        <w:tab/>
      </w:r>
      <w:r w:rsidR="006C7D91" w:rsidRPr="003E50C8">
        <w:rPr>
          <w:rFonts w:ascii="Times New Roman" w:hAnsi="Times New Roman" w:cs="Times New Roman"/>
        </w:rPr>
        <w:t>In the world of marketing there are many different approaches that can be taken</w:t>
      </w:r>
      <w:r w:rsidR="00111E91" w:rsidRPr="003E50C8">
        <w:rPr>
          <w:rFonts w:ascii="Times New Roman" w:hAnsi="Times New Roman" w:cs="Times New Roman"/>
        </w:rPr>
        <w:t xml:space="preserve"> to increase</w:t>
      </w:r>
      <w:r w:rsidR="00463307" w:rsidRPr="003E50C8">
        <w:rPr>
          <w:rFonts w:ascii="Times New Roman" w:hAnsi="Times New Roman" w:cs="Times New Roman"/>
        </w:rPr>
        <w:t xml:space="preserve"> or maintain</w:t>
      </w:r>
      <w:r w:rsidR="00111E91" w:rsidRPr="003E50C8">
        <w:rPr>
          <w:rFonts w:ascii="Times New Roman" w:hAnsi="Times New Roman" w:cs="Times New Roman"/>
        </w:rPr>
        <w:t xml:space="preserve"> sales</w:t>
      </w:r>
      <w:r w:rsidR="006C7D91" w:rsidRPr="003E50C8">
        <w:rPr>
          <w:rFonts w:ascii="Times New Roman" w:hAnsi="Times New Roman" w:cs="Times New Roman"/>
        </w:rPr>
        <w:t xml:space="preserve">. </w:t>
      </w:r>
      <w:r w:rsidR="00111E91" w:rsidRPr="003E50C8">
        <w:rPr>
          <w:rFonts w:ascii="Times New Roman" w:hAnsi="Times New Roman" w:cs="Times New Roman"/>
        </w:rPr>
        <w:t>Every</w:t>
      </w:r>
      <w:r w:rsidR="006C7D91" w:rsidRPr="003E50C8">
        <w:rPr>
          <w:rFonts w:ascii="Times New Roman" w:hAnsi="Times New Roman" w:cs="Times New Roman"/>
        </w:rPr>
        <w:t xml:space="preserve"> company, whether they </w:t>
      </w:r>
      <w:r w:rsidR="00111E91" w:rsidRPr="003E50C8">
        <w:rPr>
          <w:rFonts w:ascii="Times New Roman" w:hAnsi="Times New Roman" w:cs="Times New Roman"/>
        </w:rPr>
        <w:t xml:space="preserve">provide </w:t>
      </w:r>
      <w:r w:rsidR="006C7D91" w:rsidRPr="003E50C8">
        <w:rPr>
          <w:rFonts w:ascii="Times New Roman" w:hAnsi="Times New Roman" w:cs="Times New Roman"/>
        </w:rPr>
        <w:t>services</w:t>
      </w:r>
      <w:r w:rsidR="00111E91" w:rsidRPr="003E50C8">
        <w:rPr>
          <w:rFonts w:ascii="Times New Roman" w:hAnsi="Times New Roman" w:cs="Times New Roman"/>
        </w:rPr>
        <w:t xml:space="preserve"> or produce products/goods, is able to make sales forecasts, which is often a very important aspect of</w:t>
      </w:r>
      <w:r w:rsidR="00E737BD" w:rsidRPr="003E50C8">
        <w:rPr>
          <w:rFonts w:ascii="Times New Roman" w:hAnsi="Times New Roman" w:cs="Times New Roman"/>
        </w:rPr>
        <w:t xml:space="preserve"> a company's success (Armstrong at al. ,  1987</w:t>
      </w:r>
      <w:r w:rsidR="00111E91" w:rsidRPr="003E50C8">
        <w:rPr>
          <w:rFonts w:ascii="Times New Roman" w:hAnsi="Times New Roman" w:cs="Times New Roman"/>
        </w:rPr>
        <w:t>). A sales forecast is the amount of products or services a company expects to sell during a specific period of time at a specified level of marketing activities (Pride</w:t>
      </w:r>
      <w:r w:rsidR="002834BC" w:rsidRPr="003E50C8">
        <w:rPr>
          <w:rFonts w:ascii="Times New Roman" w:hAnsi="Times New Roman" w:cs="Times New Roman"/>
        </w:rPr>
        <w:t xml:space="preserve"> &amp; Ferrell, 2012</w:t>
      </w:r>
      <w:r w:rsidR="00111E91" w:rsidRPr="003E50C8">
        <w:rPr>
          <w:rFonts w:ascii="Times New Roman" w:hAnsi="Times New Roman" w:cs="Times New Roman"/>
        </w:rPr>
        <w:t>).</w:t>
      </w:r>
      <w:r w:rsidR="00463307" w:rsidRPr="003E50C8">
        <w:rPr>
          <w:rFonts w:ascii="Times New Roman" w:hAnsi="Times New Roman" w:cs="Times New Roman"/>
        </w:rPr>
        <w:t xml:space="preserve"> When making</w:t>
      </w:r>
      <w:r w:rsidR="003D025F" w:rsidRPr="003E50C8">
        <w:rPr>
          <w:rFonts w:ascii="Times New Roman" w:hAnsi="Times New Roman" w:cs="Times New Roman"/>
        </w:rPr>
        <w:t xml:space="preserve"> sales</w:t>
      </w:r>
      <w:r w:rsidR="00463307" w:rsidRPr="003E50C8">
        <w:rPr>
          <w:rFonts w:ascii="Times New Roman" w:hAnsi="Times New Roman" w:cs="Times New Roman"/>
        </w:rPr>
        <w:t xml:space="preserve"> forecasts for marketing decisions, there are many factors to consider.  Some factors to consider are; what situation exists</w:t>
      </w:r>
      <w:r w:rsidR="003D025F" w:rsidRPr="003E50C8">
        <w:rPr>
          <w:rFonts w:ascii="Times New Roman" w:hAnsi="Times New Roman" w:cs="Times New Roman"/>
        </w:rPr>
        <w:t xml:space="preserve"> (for example the state of the economy)</w:t>
      </w:r>
      <w:r w:rsidR="00463307" w:rsidRPr="003E50C8">
        <w:rPr>
          <w:rFonts w:ascii="Times New Roman" w:hAnsi="Times New Roman" w:cs="Times New Roman"/>
        </w:rPr>
        <w:t>, what forecast horizon is appropriate</w:t>
      </w:r>
      <w:r w:rsidR="003D025F" w:rsidRPr="003E50C8">
        <w:rPr>
          <w:rFonts w:ascii="Times New Roman" w:hAnsi="Times New Roman" w:cs="Times New Roman"/>
        </w:rPr>
        <w:t xml:space="preserve"> (short, medium or long range)</w:t>
      </w:r>
      <w:r w:rsidR="00463307" w:rsidRPr="003E50C8">
        <w:rPr>
          <w:rFonts w:ascii="Times New Roman" w:hAnsi="Times New Roman" w:cs="Times New Roman"/>
        </w:rPr>
        <w:t xml:space="preserve">, </w:t>
      </w:r>
      <w:r w:rsidR="00B5460E" w:rsidRPr="003E50C8">
        <w:rPr>
          <w:rFonts w:ascii="Times New Roman" w:hAnsi="Times New Roman" w:cs="Times New Roman"/>
        </w:rPr>
        <w:t>the value of the forecast to the company</w:t>
      </w:r>
      <w:r w:rsidR="00890232" w:rsidRPr="003E50C8">
        <w:rPr>
          <w:rFonts w:ascii="Times New Roman" w:hAnsi="Times New Roman" w:cs="Times New Roman"/>
        </w:rPr>
        <w:t xml:space="preserve">, </w:t>
      </w:r>
      <w:r w:rsidR="00463307" w:rsidRPr="003E50C8">
        <w:rPr>
          <w:rFonts w:ascii="Times New Roman" w:hAnsi="Times New Roman" w:cs="Times New Roman"/>
        </w:rPr>
        <w:t>what data are relevant and availa</w:t>
      </w:r>
      <w:r w:rsidR="003D025F" w:rsidRPr="003E50C8">
        <w:rPr>
          <w:rFonts w:ascii="Times New Roman" w:hAnsi="Times New Roman" w:cs="Times New Roman"/>
        </w:rPr>
        <w:t xml:space="preserve">ble, and what process should be used (such as how the data will be collected and analyzed) </w:t>
      </w:r>
      <w:r w:rsidR="0099701E" w:rsidRPr="003E50C8">
        <w:rPr>
          <w:rFonts w:ascii="Times New Roman" w:hAnsi="Times New Roman" w:cs="Times New Roman"/>
        </w:rPr>
        <w:t>(Armstrong et al., 1987</w:t>
      </w:r>
      <w:r w:rsidR="00463307" w:rsidRPr="003E50C8">
        <w:rPr>
          <w:rFonts w:ascii="Times New Roman" w:hAnsi="Times New Roman" w:cs="Times New Roman"/>
        </w:rPr>
        <w:t xml:space="preserve">). </w:t>
      </w:r>
      <w:r w:rsidR="003D025F" w:rsidRPr="003E50C8">
        <w:rPr>
          <w:rFonts w:ascii="Times New Roman" w:hAnsi="Times New Roman" w:cs="Times New Roman"/>
        </w:rPr>
        <w:t>Different companies working in diverse industries and fields, use different forecasting methods. Each company is unique and therefore different fo</w:t>
      </w:r>
      <w:r w:rsidR="00E959A8" w:rsidRPr="003E50C8">
        <w:rPr>
          <w:rFonts w:ascii="Times New Roman" w:hAnsi="Times New Roman" w:cs="Times New Roman"/>
        </w:rPr>
        <w:t>recasting methods will work better</w:t>
      </w:r>
      <w:r w:rsidR="003D025F" w:rsidRPr="003E50C8">
        <w:rPr>
          <w:rFonts w:ascii="Times New Roman" w:hAnsi="Times New Roman" w:cs="Times New Roman"/>
        </w:rPr>
        <w:t xml:space="preserve"> for every company (</w:t>
      </w:r>
      <w:r w:rsidR="0099701E" w:rsidRPr="003E50C8">
        <w:rPr>
          <w:rFonts w:ascii="Times New Roman" w:hAnsi="Times New Roman" w:cs="Times New Roman"/>
        </w:rPr>
        <w:t>Green, 2001</w:t>
      </w:r>
      <w:r w:rsidR="003D025F" w:rsidRPr="003E50C8">
        <w:rPr>
          <w:rFonts w:ascii="Times New Roman" w:hAnsi="Times New Roman" w:cs="Times New Roman"/>
        </w:rPr>
        <w:t>).</w:t>
      </w:r>
    </w:p>
    <w:p w14:paraId="49E44B58" w14:textId="77777777" w:rsidR="001C3C83" w:rsidRPr="003E50C8" w:rsidRDefault="00562CD1" w:rsidP="00463307">
      <w:pPr>
        <w:rPr>
          <w:rFonts w:ascii="Times New Roman" w:hAnsi="Times New Roman" w:cs="Times New Roman"/>
        </w:rPr>
      </w:pPr>
      <w:r w:rsidRPr="003E50C8">
        <w:rPr>
          <w:rFonts w:ascii="Times New Roman" w:hAnsi="Times New Roman" w:cs="Times New Roman"/>
        </w:rPr>
        <w:tab/>
      </w:r>
      <w:r w:rsidR="00E959A8" w:rsidRPr="003E50C8">
        <w:rPr>
          <w:rFonts w:ascii="Times New Roman" w:hAnsi="Times New Roman" w:cs="Times New Roman"/>
        </w:rPr>
        <w:t>The name of the company which will be analyzed in this project is Hanbay Incorporated. Hanbay is a very small company which does not yet have an effective sales forecasting method. They develop electric valve actuators which are then sold</w:t>
      </w:r>
      <w:r w:rsidR="00B5460E" w:rsidRPr="003E50C8">
        <w:rPr>
          <w:rFonts w:ascii="Times New Roman" w:hAnsi="Times New Roman" w:cs="Times New Roman"/>
        </w:rPr>
        <w:t xml:space="preserve"> to various different industries</w:t>
      </w:r>
      <w:r w:rsidR="00E959A8" w:rsidRPr="003E50C8">
        <w:rPr>
          <w:rFonts w:ascii="Times New Roman" w:hAnsi="Times New Roman" w:cs="Times New Roman"/>
        </w:rPr>
        <w:t xml:space="preserve">. Valve actuators are </w:t>
      </w:r>
      <w:r w:rsidR="0039077C" w:rsidRPr="003E50C8">
        <w:rPr>
          <w:rFonts w:ascii="Times New Roman" w:hAnsi="Times New Roman" w:cs="Times New Roman"/>
        </w:rPr>
        <w:t>industrial</w:t>
      </w:r>
      <w:r w:rsidR="00E959A8" w:rsidRPr="003E50C8">
        <w:rPr>
          <w:rFonts w:ascii="Times New Roman" w:hAnsi="Times New Roman" w:cs="Times New Roman"/>
        </w:rPr>
        <w:t xml:space="preserve"> products</w:t>
      </w:r>
      <w:r w:rsidR="0039077C" w:rsidRPr="003E50C8">
        <w:rPr>
          <w:rFonts w:ascii="Times New Roman" w:hAnsi="Times New Roman" w:cs="Times New Roman"/>
        </w:rPr>
        <w:t>, meaning they are sold to other businesses for consumption. Thus, sales do not rely on individual consumer behaviour, but rather on the state of the economy and the condition of particular industries.</w:t>
      </w:r>
      <w:r w:rsidR="00E959A8" w:rsidRPr="003E50C8">
        <w:rPr>
          <w:rFonts w:ascii="Times New Roman" w:hAnsi="Times New Roman" w:cs="Times New Roman"/>
        </w:rPr>
        <w:t xml:space="preserve"> </w:t>
      </w:r>
      <w:r w:rsidR="00B5460E" w:rsidRPr="003E50C8">
        <w:rPr>
          <w:rFonts w:ascii="Times New Roman" w:hAnsi="Times New Roman" w:cs="Times New Roman"/>
        </w:rPr>
        <w:t>The purpose of a sales forecast for Hanbay</w:t>
      </w:r>
      <w:r w:rsidR="001448DC" w:rsidRPr="003E50C8">
        <w:rPr>
          <w:rFonts w:ascii="Times New Roman" w:hAnsi="Times New Roman" w:cs="Times New Roman"/>
        </w:rPr>
        <w:t xml:space="preserve"> is to</w:t>
      </w:r>
      <w:r w:rsidR="00D73AE9" w:rsidRPr="003E50C8">
        <w:rPr>
          <w:rFonts w:ascii="Times New Roman" w:hAnsi="Times New Roman" w:cs="Times New Roman"/>
        </w:rPr>
        <w:t xml:space="preserve"> discover a pattern of sales over time and more importantly to</w:t>
      </w:r>
      <w:r w:rsidR="001448DC" w:rsidRPr="003E50C8">
        <w:rPr>
          <w:rFonts w:ascii="Times New Roman" w:hAnsi="Times New Roman" w:cs="Times New Roman"/>
        </w:rPr>
        <w:t xml:space="preserve"> assess which industries are worth </w:t>
      </w:r>
      <w:r w:rsidR="00CE41AE" w:rsidRPr="003E50C8">
        <w:rPr>
          <w:rFonts w:ascii="Times New Roman" w:hAnsi="Times New Roman" w:cs="Times New Roman"/>
        </w:rPr>
        <w:t>additional</w:t>
      </w:r>
      <w:r w:rsidR="001448DC" w:rsidRPr="003E50C8">
        <w:rPr>
          <w:rFonts w:ascii="Times New Roman" w:hAnsi="Times New Roman" w:cs="Times New Roman"/>
        </w:rPr>
        <w:t xml:space="preserve"> </w:t>
      </w:r>
      <w:r w:rsidR="00A41570" w:rsidRPr="003E50C8">
        <w:rPr>
          <w:rFonts w:ascii="Times New Roman" w:hAnsi="Times New Roman" w:cs="Times New Roman"/>
        </w:rPr>
        <w:t>investment of marketing dollars</w:t>
      </w:r>
      <w:r w:rsidR="001448DC" w:rsidRPr="003E50C8">
        <w:rPr>
          <w:rFonts w:ascii="Times New Roman" w:hAnsi="Times New Roman" w:cs="Times New Roman"/>
        </w:rPr>
        <w:t xml:space="preserve"> to increase overall sales.</w:t>
      </w:r>
      <w:r w:rsidR="00B5460E" w:rsidRPr="003E50C8">
        <w:rPr>
          <w:rFonts w:ascii="Times New Roman" w:hAnsi="Times New Roman" w:cs="Times New Roman"/>
        </w:rPr>
        <w:t xml:space="preserve"> </w:t>
      </w:r>
      <w:r w:rsidR="00D5123A" w:rsidRPr="003E50C8">
        <w:rPr>
          <w:rFonts w:ascii="Times New Roman" w:hAnsi="Times New Roman" w:cs="Times New Roman"/>
        </w:rPr>
        <w:t xml:space="preserve">With </w:t>
      </w:r>
      <w:r w:rsidR="00572621" w:rsidRPr="003E50C8">
        <w:rPr>
          <w:rFonts w:ascii="Times New Roman" w:hAnsi="Times New Roman" w:cs="Times New Roman"/>
        </w:rPr>
        <w:t>the data available</w:t>
      </w:r>
      <w:r w:rsidR="00D5123A" w:rsidRPr="003E50C8">
        <w:rPr>
          <w:rFonts w:ascii="Times New Roman" w:hAnsi="Times New Roman" w:cs="Times New Roman"/>
        </w:rPr>
        <w:t>, a</w:t>
      </w:r>
      <w:r w:rsidR="00BB28A8" w:rsidRPr="003E50C8">
        <w:rPr>
          <w:rFonts w:ascii="Times New Roman" w:hAnsi="Times New Roman" w:cs="Times New Roman"/>
        </w:rPr>
        <w:t xml:space="preserve">n effective sales forecast </w:t>
      </w:r>
      <w:r w:rsidR="00C652BF" w:rsidRPr="003E50C8">
        <w:rPr>
          <w:rFonts w:ascii="Times New Roman" w:hAnsi="Times New Roman" w:cs="Times New Roman"/>
        </w:rPr>
        <w:t xml:space="preserve">for </w:t>
      </w:r>
      <w:r w:rsidR="00BB28A8" w:rsidRPr="003E50C8">
        <w:rPr>
          <w:rFonts w:ascii="Times New Roman" w:hAnsi="Times New Roman" w:cs="Times New Roman"/>
        </w:rPr>
        <w:t xml:space="preserve">Hanbay can be prepared using </w:t>
      </w:r>
      <w:r w:rsidR="00C652BF" w:rsidRPr="003E50C8">
        <w:rPr>
          <w:rFonts w:ascii="Times New Roman" w:hAnsi="Times New Roman" w:cs="Times New Roman"/>
        </w:rPr>
        <w:t xml:space="preserve">two different </w:t>
      </w:r>
      <w:r w:rsidR="00BB28A8" w:rsidRPr="003E50C8">
        <w:rPr>
          <w:rFonts w:ascii="Times New Roman" w:hAnsi="Times New Roman" w:cs="Times New Roman"/>
        </w:rPr>
        <w:t>forecasting technique.</w:t>
      </w:r>
    </w:p>
    <w:p w14:paraId="562B4BF4" w14:textId="77777777" w:rsidR="00C652BF" w:rsidRPr="003E50C8" w:rsidRDefault="00562CD1">
      <w:pPr>
        <w:rPr>
          <w:rFonts w:ascii="Times New Roman" w:hAnsi="Times New Roman" w:cs="Times New Roman"/>
        </w:rPr>
      </w:pPr>
      <w:r w:rsidRPr="003E50C8">
        <w:rPr>
          <w:rFonts w:ascii="Times New Roman" w:hAnsi="Times New Roman" w:cs="Times New Roman"/>
        </w:rPr>
        <w:tab/>
      </w:r>
      <w:r w:rsidR="00C652BF" w:rsidRPr="003E50C8">
        <w:rPr>
          <w:rFonts w:ascii="Times New Roman" w:hAnsi="Times New Roman" w:cs="Times New Roman"/>
        </w:rPr>
        <w:t xml:space="preserve">The first technique that will be used is </w:t>
      </w:r>
      <w:r w:rsidR="00F90EFE" w:rsidRPr="003E50C8">
        <w:rPr>
          <w:rFonts w:ascii="Times New Roman" w:hAnsi="Times New Roman" w:cs="Times New Roman"/>
        </w:rPr>
        <w:t>'</w:t>
      </w:r>
      <w:r w:rsidR="00C652BF" w:rsidRPr="003E50C8">
        <w:rPr>
          <w:rFonts w:ascii="Times New Roman" w:hAnsi="Times New Roman" w:cs="Times New Roman"/>
        </w:rPr>
        <w:t>regression analysis</w:t>
      </w:r>
      <w:r w:rsidR="00F90EFE" w:rsidRPr="003E50C8">
        <w:rPr>
          <w:rFonts w:ascii="Times New Roman" w:hAnsi="Times New Roman" w:cs="Times New Roman"/>
        </w:rPr>
        <w:t>'</w:t>
      </w:r>
      <w:r w:rsidR="00C652BF" w:rsidRPr="003E50C8">
        <w:rPr>
          <w:rFonts w:ascii="Times New Roman" w:hAnsi="Times New Roman" w:cs="Times New Roman"/>
        </w:rPr>
        <w:t>. In this method, the forecaster searches for a "relationship between past sales and one or more independent variables" which, in this case, will be the industry in which the customer works in (Pride</w:t>
      </w:r>
      <w:r w:rsidR="002834BC" w:rsidRPr="003E50C8">
        <w:rPr>
          <w:rFonts w:ascii="Times New Roman" w:hAnsi="Times New Roman" w:cs="Times New Roman"/>
        </w:rPr>
        <w:t xml:space="preserve"> &amp; Ferrell</w:t>
      </w:r>
      <w:r w:rsidR="00C652BF" w:rsidRPr="003E50C8">
        <w:rPr>
          <w:rFonts w:ascii="Times New Roman" w:hAnsi="Times New Roman" w:cs="Times New Roman"/>
        </w:rPr>
        <w:t xml:space="preserve">, </w:t>
      </w:r>
      <w:r w:rsidR="00B57002" w:rsidRPr="003E50C8">
        <w:rPr>
          <w:rFonts w:ascii="Times New Roman" w:hAnsi="Times New Roman" w:cs="Times New Roman"/>
        </w:rPr>
        <w:t xml:space="preserve">2012, </w:t>
      </w:r>
      <w:r w:rsidR="00C652BF" w:rsidRPr="003E50C8">
        <w:rPr>
          <w:rFonts w:ascii="Times New Roman" w:hAnsi="Times New Roman" w:cs="Times New Roman"/>
        </w:rPr>
        <w:t xml:space="preserve">p. 139).  </w:t>
      </w:r>
      <w:r w:rsidR="00572621" w:rsidRPr="003E50C8">
        <w:rPr>
          <w:rFonts w:ascii="Times New Roman" w:hAnsi="Times New Roman" w:cs="Times New Roman"/>
        </w:rPr>
        <w:t xml:space="preserve">In order to </w:t>
      </w:r>
      <w:r w:rsidR="00C95E63" w:rsidRPr="003E50C8">
        <w:rPr>
          <w:rFonts w:ascii="Times New Roman" w:hAnsi="Times New Roman" w:cs="Times New Roman"/>
        </w:rPr>
        <w:t>produce a sales forecast using regression analysis</w:t>
      </w:r>
      <w:r w:rsidR="00572621" w:rsidRPr="003E50C8">
        <w:rPr>
          <w:rFonts w:ascii="Times New Roman" w:hAnsi="Times New Roman" w:cs="Times New Roman"/>
        </w:rPr>
        <w:t xml:space="preserve">, historical sales data must be available. Sales data of the company from the past 5 years (2010 - 2015) is </w:t>
      </w:r>
      <w:r w:rsidR="00C95E63" w:rsidRPr="003E50C8">
        <w:rPr>
          <w:rFonts w:ascii="Times New Roman" w:hAnsi="Times New Roman" w:cs="Times New Roman"/>
        </w:rPr>
        <w:t xml:space="preserve">readily available. This data includes date of invoice, customer name, </w:t>
      </w:r>
      <w:r w:rsidR="00CB62BF" w:rsidRPr="003E50C8">
        <w:rPr>
          <w:rFonts w:ascii="Times New Roman" w:hAnsi="Times New Roman" w:cs="Times New Roman"/>
        </w:rPr>
        <w:t>industry</w:t>
      </w:r>
      <w:r w:rsidR="00C95E63" w:rsidRPr="003E50C8">
        <w:rPr>
          <w:rFonts w:ascii="Times New Roman" w:hAnsi="Times New Roman" w:cs="Times New Roman"/>
        </w:rPr>
        <w:t xml:space="preserve"> in which the customer works in, invoice amount, and whether the customer is returning or new. </w:t>
      </w:r>
      <w:r w:rsidR="008D264E" w:rsidRPr="003E50C8">
        <w:rPr>
          <w:rFonts w:ascii="Times New Roman" w:hAnsi="Times New Roman" w:cs="Times New Roman"/>
        </w:rPr>
        <w:t>Using functions in the Python programming language, thi</w:t>
      </w:r>
      <w:r w:rsidR="00CB62BF" w:rsidRPr="003E50C8">
        <w:rPr>
          <w:rFonts w:ascii="Times New Roman" w:hAnsi="Times New Roman" w:cs="Times New Roman"/>
        </w:rPr>
        <w:t>s data will be sorted by industry for each year</w:t>
      </w:r>
      <w:r w:rsidR="00767175" w:rsidRPr="003E50C8">
        <w:rPr>
          <w:rFonts w:ascii="Times New Roman" w:hAnsi="Times New Roman" w:cs="Times New Roman"/>
        </w:rPr>
        <w:t xml:space="preserve">. Data for each industry will be compared over the years to observe whether there is a </w:t>
      </w:r>
      <w:r w:rsidR="00AD25DA" w:rsidRPr="003E50C8">
        <w:rPr>
          <w:rFonts w:ascii="Times New Roman" w:hAnsi="Times New Roman" w:cs="Times New Roman"/>
        </w:rPr>
        <w:t>relationship</w:t>
      </w:r>
      <w:r w:rsidR="00767175" w:rsidRPr="003E50C8">
        <w:rPr>
          <w:rFonts w:ascii="Times New Roman" w:hAnsi="Times New Roman" w:cs="Times New Roman"/>
        </w:rPr>
        <w:t xml:space="preserve">. If there is a </w:t>
      </w:r>
      <w:r w:rsidR="00AD25DA" w:rsidRPr="003E50C8">
        <w:rPr>
          <w:rFonts w:ascii="Times New Roman" w:hAnsi="Times New Roman" w:cs="Times New Roman"/>
        </w:rPr>
        <w:t>relationship between the two variables</w:t>
      </w:r>
      <w:r w:rsidR="00637BB7" w:rsidRPr="003E50C8">
        <w:rPr>
          <w:rFonts w:ascii="Times New Roman" w:hAnsi="Times New Roman" w:cs="Times New Roman"/>
        </w:rPr>
        <w:t>, closer analysis will follow and a sales forecast can be made.</w:t>
      </w:r>
    </w:p>
    <w:p w14:paraId="560DB970" w14:textId="77777777" w:rsidR="00F90EFE" w:rsidRPr="003E50C8" w:rsidRDefault="00CB4224">
      <w:pPr>
        <w:rPr>
          <w:rFonts w:ascii="Times New Roman" w:hAnsi="Times New Roman" w:cs="Times New Roman"/>
        </w:rPr>
      </w:pPr>
      <w:r w:rsidRPr="003E50C8">
        <w:rPr>
          <w:rFonts w:ascii="Times New Roman" w:hAnsi="Times New Roman" w:cs="Times New Roman"/>
        </w:rPr>
        <w:tab/>
      </w:r>
      <w:r w:rsidR="00F90EFE" w:rsidRPr="003E50C8">
        <w:rPr>
          <w:rFonts w:ascii="Times New Roman" w:hAnsi="Times New Roman" w:cs="Times New Roman"/>
        </w:rPr>
        <w:t>A second method that will be applied is 'time series analysis'.</w:t>
      </w:r>
      <w:r w:rsidR="00334159" w:rsidRPr="003E50C8">
        <w:rPr>
          <w:rFonts w:ascii="Times New Roman" w:hAnsi="Times New Roman" w:cs="Times New Roman"/>
        </w:rPr>
        <w:t xml:space="preserve"> This method also uses past sales data in an attempt to discover patterns in the company's sales over time (Pride</w:t>
      </w:r>
      <w:r w:rsidR="002834BC" w:rsidRPr="003E50C8">
        <w:rPr>
          <w:rFonts w:ascii="Times New Roman" w:hAnsi="Times New Roman" w:cs="Times New Roman"/>
        </w:rPr>
        <w:t xml:space="preserve"> &amp; Ferrell</w:t>
      </w:r>
      <w:r w:rsidR="00334159" w:rsidRPr="003E50C8">
        <w:rPr>
          <w:rFonts w:ascii="Times New Roman" w:hAnsi="Times New Roman" w:cs="Times New Roman"/>
        </w:rPr>
        <w:t xml:space="preserve">, </w:t>
      </w:r>
      <w:r w:rsidR="00B57002" w:rsidRPr="003E50C8">
        <w:rPr>
          <w:rFonts w:ascii="Times New Roman" w:hAnsi="Times New Roman" w:cs="Times New Roman"/>
        </w:rPr>
        <w:t>2012</w:t>
      </w:r>
      <w:r w:rsidR="00334159" w:rsidRPr="003E50C8">
        <w:rPr>
          <w:rFonts w:ascii="Times New Roman" w:hAnsi="Times New Roman" w:cs="Times New Roman"/>
        </w:rPr>
        <w:t xml:space="preserve">). </w:t>
      </w:r>
      <w:r w:rsidR="00CF5690" w:rsidRPr="003E50C8">
        <w:rPr>
          <w:rFonts w:ascii="Times New Roman" w:hAnsi="Times New Roman" w:cs="Times New Roman"/>
        </w:rPr>
        <w:t xml:space="preserve">The results of four types of analyses (trend, cycle, seasonal, and random) are combined to develop a sales </w:t>
      </w:r>
      <w:r w:rsidR="000D1E1F" w:rsidRPr="003E50C8">
        <w:rPr>
          <w:rFonts w:ascii="Times New Roman" w:hAnsi="Times New Roman" w:cs="Times New Roman"/>
        </w:rPr>
        <w:t xml:space="preserve">forecast </w:t>
      </w:r>
      <w:r w:rsidR="00B57002" w:rsidRPr="003E50C8">
        <w:rPr>
          <w:rFonts w:ascii="Times New Roman" w:hAnsi="Times New Roman" w:cs="Times New Roman"/>
        </w:rPr>
        <w:t>(Pride &amp; Ferrell, 2012</w:t>
      </w:r>
      <w:r w:rsidR="00CF5690" w:rsidRPr="003E50C8">
        <w:rPr>
          <w:rFonts w:ascii="Times New Roman" w:hAnsi="Times New Roman" w:cs="Times New Roman"/>
        </w:rPr>
        <w:t xml:space="preserve">). </w:t>
      </w:r>
      <w:r w:rsidR="00246581" w:rsidRPr="003E50C8">
        <w:rPr>
          <w:rFonts w:ascii="Times New Roman" w:hAnsi="Times New Roman" w:cs="Times New Roman"/>
        </w:rPr>
        <w:t>In other words, past sales data</w:t>
      </w:r>
      <w:r w:rsidR="00440EB2" w:rsidRPr="003E50C8">
        <w:rPr>
          <w:rFonts w:ascii="Times New Roman" w:hAnsi="Times New Roman" w:cs="Times New Roman"/>
        </w:rPr>
        <w:t xml:space="preserve"> of Hanbay</w:t>
      </w:r>
      <w:r w:rsidR="00246581" w:rsidRPr="003E50C8">
        <w:rPr>
          <w:rFonts w:ascii="Times New Roman" w:hAnsi="Times New Roman" w:cs="Times New Roman"/>
        </w:rPr>
        <w:t xml:space="preserve"> </w:t>
      </w:r>
      <w:r w:rsidR="00440EB2" w:rsidRPr="003E50C8">
        <w:rPr>
          <w:rFonts w:ascii="Times New Roman" w:hAnsi="Times New Roman" w:cs="Times New Roman"/>
        </w:rPr>
        <w:t>will be used t</w:t>
      </w:r>
      <w:r w:rsidR="000D1E1F" w:rsidRPr="003E50C8">
        <w:rPr>
          <w:rFonts w:ascii="Times New Roman" w:hAnsi="Times New Roman" w:cs="Times New Roman"/>
        </w:rPr>
        <w:t xml:space="preserve">o plot graphs in Python that will </w:t>
      </w:r>
      <w:del w:id="0" w:author="Tiffany Timbers" w:date="2015-11-05T22:08:00Z">
        <w:r w:rsidR="00440EB2" w:rsidRPr="003E50C8" w:rsidDel="00D8714D">
          <w:rPr>
            <w:rFonts w:ascii="Times New Roman" w:hAnsi="Times New Roman" w:cs="Times New Roman"/>
          </w:rPr>
          <w:delText xml:space="preserve"> </w:delText>
        </w:r>
      </w:del>
      <w:r w:rsidR="00440EB2" w:rsidRPr="003E50C8">
        <w:rPr>
          <w:rFonts w:ascii="Times New Roman" w:hAnsi="Times New Roman" w:cs="Times New Roman"/>
        </w:rPr>
        <w:t xml:space="preserve">be analyzed in an attempt to find annual, seasonal, or random trends. </w:t>
      </w:r>
      <w:r w:rsidR="000D1E1F" w:rsidRPr="003E50C8">
        <w:rPr>
          <w:rFonts w:ascii="Times New Roman" w:hAnsi="Times New Roman" w:cs="Times New Roman"/>
        </w:rPr>
        <w:t>This is an effective forecasting technique for products with reasonably stable demand, which is the case for valve actuators (Pride</w:t>
      </w:r>
      <w:r w:rsidR="002834BC" w:rsidRPr="003E50C8">
        <w:rPr>
          <w:rFonts w:ascii="Times New Roman" w:hAnsi="Times New Roman" w:cs="Times New Roman"/>
        </w:rPr>
        <w:t xml:space="preserve"> &amp; Ferrell</w:t>
      </w:r>
      <w:r w:rsidR="00B57002" w:rsidRPr="003E50C8">
        <w:rPr>
          <w:rFonts w:ascii="Times New Roman" w:hAnsi="Times New Roman" w:cs="Times New Roman"/>
        </w:rPr>
        <w:t>, 2012</w:t>
      </w:r>
      <w:r w:rsidR="000D1E1F" w:rsidRPr="003E50C8">
        <w:rPr>
          <w:rFonts w:ascii="Times New Roman" w:hAnsi="Times New Roman" w:cs="Times New Roman"/>
        </w:rPr>
        <w:t xml:space="preserve">). </w:t>
      </w:r>
    </w:p>
    <w:p w14:paraId="678FE9CF" w14:textId="77777777" w:rsidR="00BB2600" w:rsidRPr="003E50C8" w:rsidRDefault="00CC7A62">
      <w:pPr>
        <w:rPr>
          <w:rFonts w:ascii="Times New Roman" w:hAnsi="Times New Roman" w:cs="Times New Roman"/>
        </w:rPr>
      </w:pPr>
      <w:r>
        <w:rPr>
          <w:rFonts w:ascii="Times New Roman" w:hAnsi="Times New Roman" w:cs="Times New Roman"/>
        </w:rPr>
        <w:tab/>
      </w:r>
      <w:r w:rsidR="003F0CC6">
        <w:rPr>
          <w:rFonts w:ascii="Times New Roman" w:hAnsi="Times New Roman" w:cs="Times New Roman"/>
        </w:rPr>
        <w:t>I predict that customers in</w:t>
      </w:r>
      <w:r w:rsidR="00867A95" w:rsidRPr="003E50C8">
        <w:rPr>
          <w:rFonts w:ascii="Times New Roman" w:hAnsi="Times New Roman" w:cs="Times New Roman"/>
        </w:rPr>
        <w:t xml:space="preserve"> industries which have </w:t>
      </w:r>
      <w:r w:rsidR="003F0CC6">
        <w:rPr>
          <w:rFonts w:ascii="Times New Roman" w:hAnsi="Times New Roman" w:cs="Times New Roman"/>
        </w:rPr>
        <w:t>increased in growth and success over the past few years, will show higher sales. On the other hand,</w:t>
      </w:r>
      <w:r w:rsidR="00564885">
        <w:rPr>
          <w:rFonts w:ascii="Times New Roman" w:hAnsi="Times New Roman" w:cs="Times New Roman"/>
        </w:rPr>
        <w:t xml:space="preserve"> customers in</w:t>
      </w:r>
      <w:r w:rsidR="003F0CC6">
        <w:rPr>
          <w:rFonts w:ascii="Times New Roman" w:hAnsi="Times New Roman" w:cs="Times New Roman"/>
        </w:rPr>
        <w:t xml:space="preserve"> ind</w:t>
      </w:r>
      <w:r w:rsidR="00564885">
        <w:rPr>
          <w:rFonts w:ascii="Times New Roman" w:hAnsi="Times New Roman" w:cs="Times New Roman"/>
        </w:rPr>
        <w:t>ustries which have struggled in past years will show a decrease in sales.</w:t>
      </w:r>
      <w:r w:rsidR="00065C31">
        <w:rPr>
          <w:rFonts w:ascii="Times New Roman" w:hAnsi="Times New Roman" w:cs="Times New Roman"/>
        </w:rPr>
        <w:t xml:space="preserve"> I believe that time series analysis will show that sales do not demonstrate obvious annual or seasonal trends. However, it will show random trends based on the state of the American economy.</w:t>
      </w:r>
      <w:r w:rsidR="00720EA7">
        <w:rPr>
          <w:rFonts w:ascii="Times New Roman" w:hAnsi="Times New Roman" w:cs="Times New Roman"/>
        </w:rPr>
        <w:t xml:space="preserve"> </w:t>
      </w:r>
      <w:commentRangeStart w:id="1"/>
      <w:r w:rsidR="00065C31">
        <w:rPr>
          <w:rFonts w:ascii="Times New Roman" w:hAnsi="Times New Roman" w:cs="Times New Roman"/>
        </w:rPr>
        <w:t xml:space="preserve">These two observations combined, </w:t>
      </w:r>
      <w:r w:rsidR="00D92045">
        <w:rPr>
          <w:rFonts w:ascii="Times New Roman" w:hAnsi="Times New Roman" w:cs="Times New Roman"/>
        </w:rPr>
        <w:t xml:space="preserve">will help the company decide </w:t>
      </w:r>
      <w:r w:rsidR="00A65358">
        <w:rPr>
          <w:rFonts w:ascii="Times New Roman" w:hAnsi="Times New Roman" w:cs="Times New Roman"/>
        </w:rPr>
        <w:t>how much money they should spend on ma</w:t>
      </w:r>
      <w:r w:rsidR="00065C31">
        <w:rPr>
          <w:rFonts w:ascii="Times New Roman" w:hAnsi="Times New Roman" w:cs="Times New Roman"/>
        </w:rPr>
        <w:t>rketing in spe</w:t>
      </w:r>
      <w:r w:rsidR="00023FD8">
        <w:rPr>
          <w:rFonts w:ascii="Times New Roman" w:hAnsi="Times New Roman" w:cs="Times New Roman"/>
        </w:rPr>
        <w:t xml:space="preserve">cific industries. </w:t>
      </w:r>
      <w:commentRangeEnd w:id="1"/>
      <w:r w:rsidR="00D8714D">
        <w:rPr>
          <w:rStyle w:val="CommentReference"/>
        </w:rPr>
        <w:commentReference w:id="1"/>
      </w:r>
      <w:r w:rsidR="00023FD8">
        <w:rPr>
          <w:rFonts w:ascii="Times New Roman" w:hAnsi="Times New Roman" w:cs="Times New Roman"/>
        </w:rPr>
        <w:t xml:space="preserve">It will also help the company make </w:t>
      </w:r>
      <w:r w:rsidR="00023FD8">
        <w:rPr>
          <w:rFonts w:ascii="Times New Roman" w:hAnsi="Times New Roman" w:cs="Times New Roman"/>
        </w:rPr>
        <w:lastRenderedPageBreak/>
        <w:t>predictions on future sales trends based on how much money and how effective</w:t>
      </w:r>
      <w:r w:rsidR="005230B9">
        <w:rPr>
          <w:rFonts w:ascii="Times New Roman" w:hAnsi="Times New Roman" w:cs="Times New Roman"/>
        </w:rPr>
        <w:t>ly money is spent on</w:t>
      </w:r>
      <w:r w:rsidR="00023FD8">
        <w:rPr>
          <w:rFonts w:ascii="Times New Roman" w:hAnsi="Times New Roman" w:cs="Times New Roman"/>
        </w:rPr>
        <w:t xml:space="preserve"> marketing. </w:t>
      </w:r>
    </w:p>
    <w:p w14:paraId="1709882A" w14:textId="77777777" w:rsidR="005A0404" w:rsidRDefault="005A0404">
      <w:pPr>
        <w:rPr>
          <w:rFonts w:ascii="Times New Roman" w:hAnsi="Times New Roman" w:cs="Times New Roman"/>
        </w:rPr>
      </w:pPr>
    </w:p>
    <w:p w14:paraId="63B95E31" w14:textId="77777777" w:rsidR="00520E23" w:rsidRPr="003E50C8" w:rsidRDefault="00EF7B26">
      <w:pPr>
        <w:rPr>
          <w:rFonts w:ascii="Times New Roman" w:hAnsi="Times New Roman" w:cs="Times New Roman"/>
        </w:rPr>
      </w:pPr>
      <w:r w:rsidRPr="003E50C8">
        <w:rPr>
          <w:rFonts w:ascii="Times New Roman" w:hAnsi="Times New Roman" w:cs="Times New Roman"/>
        </w:rPr>
        <w:t>References</w:t>
      </w:r>
      <w:r w:rsidR="00520E23" w:rsidRPr="003E50C8">
        <w:rPr>
          <w:rFonts w:ascii="Times New Roman" w:hAnsi="Times New Roman" w:cs="Times New Roman"/>
        </w:rPr>
        <w:t xml:space="preserve">: </w:t>
      </w:r>
    </w:p>
    <w:p w14:paraId="595F5AB6" w14:textId="77777777" w:rsidR="00164673" w:rsidRPr="003E50C8" w:rsidRDefault="00164673" w:rsidP="00164673">
      <w:pPr>
        <w:rPr>
          <w:rFonts w:ascii="Times New Roman" w:hAnsi="Times New Roman" w:cs="Times New Roman"/>
        </w:rPr>
      </w:pPr>
      <w:r w:rsidRPr="003E50C8">
        <w:rPr>
          <w:rFonts w:ascii="Times New Roman" w:hAnsi="Times New Roman" w:cs="Times New Roman"/>
        </w:rPr>
        <w:t>Green, Y.N.G (2001). Chapter 2: Literature Review.</w:t>
      </w:r>
      <w:r w:rsidRPr="003E50C8">
        <w:rPr>
          <w:rFonts w:ascii="Times New Roman" w:hAnsi="Times New Roman" w:cs="Times New Roman"/>
          <w:i/>
        </w:rPr>
        <w:t xml:space="preserve"> An Exploratory Investigation of the Sales Forecasting </w:t>
      </w:r>
      <w:r w:rsidRPr="003E50C8">
        <w:rPr>
          <w:rFonts w:ascii="Times New Roman" w:hAnsi="Times New Roman" w:cs="Times New Roman"/>
          <w:i/>
        </w:rPr>
        <w:tab/>
        <w:t>Process in the Casual Theme</w:t>
      </w:r>
      <w:r w:rsidRPr="003E50C8">
        <w:rPr>
          <w:rFonts w:ascii="Times New Roman" w:hAnsi="Times New Roman" w:cs="Times New Roman"/>
        </w:rPr>
        <w:t xml:space="preserve"> (pp. 9 - 35). VirginiaTech.  </w:t>
      </w:r>
    </w:p>
    <w:p w14:paraId="3A27DAF3" w14:textId="77777777" w:rsidR="00164673" w:rsidRPr="003E50C8" w:rsidRDefault="00164673" w:rsidP="00164673">
      <w:pPr>
        <w:rPr>
          <w:rFonts w:ascii="Times New Roman" w:hAnsi="Times New Roman" w:cs="Times New Roman"/>
        </w:rPr>
      </w:pPr>
      <w:r w:rsidRPr="003E50C8">
        <w:rPr>
          <w:rFonts w:ascii="Times New Roman" w:hAnsi="Times New Roman" w:cs="Times New Roman"/>
        </w:rPr>
        <w:t xml:space="preserve">Armstrong  J.S. , Brodie R.J. , McIntyre S.H. (1987). Forecasting Methods for Marketing: Review of </w:t>
      </w:r>
      <w:r w:rsidRPr="003E50C8">
        <w:rPr>
          <w:rFonts w:ascii="Times New Roman" w:hAnsi="Times New Roman" w:cs="Times New Roman"/>
        </w:rPr>
        <w:tab/>
        <w:t xml:space="preserve">Empirical Research. </w:t>
      </w:r>
      <w:r w:rsidRPr="003E50C8">
        <w:rPr>
          <w:rFonts w:ascii="Times New Roman" w:hAnsi="Times New Roman" w:cs="Times New Roman"/>
          <w:i/>
        </w:rPr>
        <w:t xml:space="preserve">International Journal of Forecasting, 3, </w:t>
      </w:r>
      <w:r w:rsidRPr="003E50C8">
        <w:rPr>
          <w:rFonts w:ascii="Times New Roman" w:hAnsi="Times New Roman" w:cs="Times New Roman"/>
        </w:rPr>
        <w:t xml:space="preserve">355 - 376. </w:t>
      </w:r>
    </w:p>
    <w:p w14:paraId="26076629" w14:textId="77777777" w:rsidR="002834BC" w:rsidRPr="003E50C8" w:rsidRDefault="002834BC" w:rsidP="002834BC">
      <w:pPr>
        <w:rPr>
          <w:rFonts w:ascii="Times New Roman" w:hAnsi="Times New Roman" w:cs="Times New Roman"/>
        </w:rPr>
      </w:pPr>
      <w:r w:rsidRPr="003E50C8">
        <w:rPr>
          <w:rFonts w:ascii="Times New Roman" w:hAnsi="Times New Roman" w:cs="Times New Roman"/>
        </w:rPr>
        <w:t xml:space="preserve">Pride W., Ferrell O.C. (2012). Part 2: Marketing Research and Target Markets. </w:t>
      </w:r>
      <w:r w:rsidRPr="003E50C8">
        <w:rPr>
          <w:rFonts w:ascii="Times New Roman" w:hAnsi="Times New Roman" w:cs="Times New Roman"/>
          <w:i/>
        </w:rPr>
        <w:t xml:space="preserve">Foundations of Marketing </w:t>
      </w:r>
      <w:r w:rsidRPr="003E50C8">
        <w:rPr>
          <w:rFonts w:ascii="Times New Roman" w:hAnsi="Times New Roman" w:cs="Times New Roman"/>
          <w:i/>
        </w:rPr>
        <w:tab/>
      </w:r>
      <w:r w:rsidRPr="003E50C8">
        <w:rPr>
          <w:rFonts w:ascii="Times New Roman" w:hAnsi="Times New Roman" w:cs="Times New Roman"/>
        </w:rPr>
        <w:t xml:space="preserve">(pp. 87 - 144). Nelson Education. </w:t>
      </w:r>
    </w:p>
    <w:p w14:paraId="04E6EA1F" w14:textId="77777777" w:rsidR="00164673" w:rsidRPr="00164673" w:rsidRDefault="00164673" w:rsidP="00164673"/>
    <w:p w14:paraId="29B055B8" w14:textId="77777777" w:rsidR="001C3C83" w:rsidRDefault="001C3C83"/>
    <w:p w14:paraId="6CD53EFF" w14:textId="77777777" w:rsidR="001C3C83" w:rsidRDefault="001C3C83"/>
    <w:sectPr w:rsidR="001C3C83" w:rsidSect="00F52180">
      <w:headerReference w:type="first" r:id="rId8"/>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Tiffany Timbers" w:date="2015-11-05T22:09:00Z" w:initials="TT">
    <w:p w14:paraId="3650ABDB" w14:textId="77777777" w:rsidR="00D8714D" w:rsidRDefault="00D8714D">
      <w:pPr>
        <w:pStyle w:val="CommentText"/>
      </w:pPr>
      <w:r>
        <w:rPr>
          <w:rStyle w:val="CommentReference"/>
        </w:rPr>
        <w:annotationRef/>
      </w:r>
      <w:r>
        <w:t>How? Explain.</w:t>
      </w:r>
      <w:bookmarkStart w:id="2" w:name="_GoBack"/>
      <w:bookmarkEnd w:id="2"/>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50ABD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915E88" w14:textId="77777777" w:rsidR="004069BF" w:rsidRDefault="004069BF" w:rsidP="00F52180">
      <w:pPr>
        <w:spacing w:after="0" w:line="240" w:lineRule="auto"/>
      </w:pPr>
      <w:r>
        <w:separator/>
      </w:r>
    </w:p>
  </w:endnote>
  <w:endnote w:type="continuationSeparator" w:id="0">
    <w:p w14:paraId="52069B7E" w14:textId="77777777" w:rsidR="004069BF" w:rsidRDefault="004069BF" w:rsidP="00F52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2137B2" w14:textId="77777777" w:rsidR="004069BF" w:rsidRDefault="004069BF" w:rsidP="00F52180">
      <w:pPr>
        <w:spacing w:after="0" w:line="240" w:lineRule="auto"/>
      </w:pPr>
      <w:r>
        <w:separator/>
      </w:r>
    </w:p>
  </w:footnote>
  <w:footnote w:type="continuationSeparator" w:id="0">
    <w:p w14:paraId="7879B5C4" w14:textId="77777777" w:rsidR="004069BF" w:rsidRDefault="004069BF" w:rsidP="00F5218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DA024" w14:textId="77777777" w:rsidR="00F52180" w:rsidRPr="00F52180" w:rsidRDefault="00F52180" w:rsidP="00F52180">
    <w:pPr>
      <w:pStyle w:val="Header"/>
      <w:jc w:val="right"/>
      <w:rPr>
        <w:rFonts w:ascii="Times New Roman" w:hAnsi="Times New Roman" w:cs="Times New Roman"/>
      </w:rPr>
    </w:pPr>
    <w:r w:rsidRPr="00F52180">
      <w:rPr>
        <w:rFonts w:ascii="Times New Roman" w:hAnsi="Times New Roman" w:cs="Times New Roman"/>
      </w:rPr>
      <w:t xml:space="preserve">                                            Miriam Baumann</w:t>
    </w:r>
  </w:p>
  <w:p w14:paraId="38553422" w14:textId="77777777" w:rsidR="00F52180" w:rsidRPr="00F52180" w:rsidRDefault="00F52180" w:rsidP="00F52180">
    <w:pPr>
      <w:pStyle w:val="Header"/>
      <w:jc w:val="right"/>
      <w:rPr>
        <w:rFonts w:ascii="Times New Roman" w:hAnsi="Times New Roman" w:cs="Times New Roman"/>
      </w:rPr>
    </w:pPr>
    <w:r w:rsidRPr="00F52180">
      <w:rPr>
        <w:rFonts w:ascii="Times New Roman" w:hAnsi="Times New Roman" w:cs="Times New Roman"/>
      </w:rPr>
      <w:t>2015-11-02</w:t>
    </w: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ffany Timbers">
    <w15:presenceInfo w15:providerId="Windows Live" w15:userId="28f9d230d3bc45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trackRevision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B1B1D"/>
    <w:rsid w:val="00023FD8"/>
    <w:rsid w:val="00027A88"/>
    <w:rsid w:val="000611BD"/>
    <w:rsid w:val="00065C31"/>
    <w:rsid w:val="000D0C3A"/>
    <w:rsid w:val="000D1E1F"/>
    <w:rsid w:val="000E7B8C"/>
    <w:rsid w:val="00111E91"/>
    <w:rsid w:val="001448DC"/>
    <w:rsid w:val="00164673"/>
    <w:rsid w:val="00174075"/>
    <w:rsid w:val="001A1184"/>
    <w:rsid w:val="001B1B1D"/>
    <w:rsid w:val="001C3C83"/>
    <w:rsid w:val="00246581"/>
    <w:rsid w:val="00270446"/>
    <w:rsid w:val="002761E0"/>
    <w:rsid w:val="002834BC"/>
    <w:rsid w:val="00334159"/>
    <w:rsid w:val="0039077C"/>
    <w:rsid w:val="003D025F"/>
    <w:rsid w:val="003E50C8"/>
    <w:rsid w:val="003E6023"/>
    <w:rsid w:val="003F0CC6"/>
    <w:rsid w:val="004069BF"/>
    <w:rsid w:val="00440EB2"/>
    <w:rsid w:val="00455601"/>
    <w:rsid w:val="00463307"/>
    <w:rsid w:val="004857D9"/>
    <w:rsid w:val="004B344E"/>
    <w:rsid w:val="00520E23"/>
    <w:rsid w:val="005230B9"/>
    <w:rsid w:val="00562CD1"/>
    <w:rsid w:val="00564885"/>
    <w:rsid w:val="00572621"/>
    <w:rsid w:val="00587FA4"/>
    <w:rsid w:val="005A0404"/>
    <w:rsid w:val="005B266B"/>
    <w:rsid w:val="006257AC"/>
    <w:rsid w:val="00637BB7"/>
    <w:rsid w:val="0068342A"/>
    <w:rsid w:val="006C7D91"/>
    <w:rsid w:val="00704B52"/>
    <w:rsid w:val="00720EA7"/>
    <w:rsid w:val="00722823"/>
    <w:rsid w:val="00767175"/>
    <w:rsid w:val="00821ADF"/>
    <w:rsid w:val="00867A95"/>
    <w:rsid w:val="00890232"/>
    <w:rsid w:val="008D264E"/>
    <w:rsid w:val="008E3986"/>
    <w:rsid w:val="00914E93"/>
    <w:rsid w:val="0099701E"/>
    <w:rsid w:val="009B6C81"/>
    <w:rsid w:val="009D0FA8"/>
    <w:rsid w:val="00A41570"/>
    <w:rsid w:val="00A65358"/>
    <w:rsid w:val="00AC5A63"/>
    <w:rsid w:val="00AD25DA"/>
    <w:rsid w:val="00B4331E"/>
    <w:rsid w:val="00B5460E"/>
    <w:rsid w:val="00B57002"/>
    <w:rsid w:val="00B5765F"/>
    <w:rsid w:val="00BB2600"/>
    <w:rsid w:val="00BB28A8"/>
    <w:rsid w:val="00BB4DDC"/>
    <w:rsid w:val="00BD3295"/>
    <w:rsid w:val="00C027D6"/>
    <w:rsid w:val="00C26D94"/>
    <w:rsid w:val="00C652BF"/>
    <w:rsid w:val="00C774D4"/>
    <w:rsid w:val="00C84CB2"/>
    <w:rsid w:val="00C95E63"/>
    <w:rsid w:val="00CB4224"/>
    <w:rsid w:val="00CB62BF"/>
    <w:rsid w:val="00CC7A62"/>
    <w:rsid w:val="00CE41AE"/>
    <w:rsid w:val="00CF5690"/>
    <w:rsid w:val="00D5123A"/>
    <w:rsid w:val="00D73AE9"/>
    <w:rsid w:val="00D8714D"/>
    <w:rsid w:val="00D92045"/>
    <w:rsid w:val="00E31485"/>
    <w:rsid w:val="00E70BE6"/>
    <w:rsid w:val="00E737BD"/>
    <w:rsid w:val="00E80138"/>
    <w:rsid w:val="00E959A8"/>
    <w:rsid w:val="00EC0FFC"/>
    <w:rsid w:val="00EF7B26"/>
    <w:rsid w:val="00F52180"/>
    <w:rsid w:val="00F90EFE"/>
    <w:rsid w:val="00FD4B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6F9D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7B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1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180"/>
  </w:style>
  <w:style w:type="paragraph" w:styleId="Footer">
    <w:name w:val="footer"/>
    <w:basedOn w:val="Normal"/>
    <w:link w:val="FooterChar"/>
    <w:uiPriority w:val="99"/>
    <w:semiHidden/>
    <w:unhideWhenUsed/>
    <w:rsid w:val="00F5218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52180"/>
  </w:style>
  <w:style w:type="paragraph" w:styleId="BalloonText">
    <w:name w:val="Balloon Text"/>
    <w:basedOn w:val="Normal"/>
    <w:link w:val="BalloonTextChar"/>
    <w:uiPriority w:val="99"/>
    <w:semiHidden/>
    <w:unhideWhenUsed/>
    <w:rsid w:val="00D8714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8714D"/>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8714D"/>
    <w:rPr>
      <w:sz w:val="18"/>
      <w:szCs w:val="18"/>
    </w:rPr>
  </w:style>
  <w:style w:type="paragraph" w:styleId="CommentText">
    <w:name w:val="annotation text"/>
    <w:basedOn w:val="Normal"/>
    <w:link w:val="CommentTextChar"/>
    <w:uiPriority w:val="99"/>
    <w:semiHidden/>
    <w:unhideWhenUsed/>
    <w:rsid w:val="00D8714D"/>
    <w:pPr>
      <w:spacing w:line="240" w:lineRule="auto"/>
    </w:pPr>
    <w:rPr>
      <w:sz w:val="24"/>
      <w:szCs w:val="24"/>
    </w:rPr>
  </w:style>
  <w:style w:type="character" w:customStyle="1" w:styleId="CommentTextChar">
    <w:name w:val="Comment Text Char"/>
    <w:basedOn w:val="DefaultParagraphFont"/>
    <w:link w:val="CommentText"/>
    <w:uiPriority w:val="99"/>
    <w:semiHidden/>
    <w:rsid w:val="00D8714D"/>
    <w:rPr>
      <w:sz w:val="24"/>
      <w:szCs w:val="24"/>
    </w:rPr>
  </w:style>
  <w:style w:type="paragraph" w:styleId="CommentSubject">
    <w:name w:val="annotation subject"/>
    <w:basedOn w:val="CommentText"/>
    <w:next w:val="CommentText"/>
    <w:link w:val="CommentSubjectChar"/>
    <w:uiPriority w:val="99"/>
    <w:semiHidden/>
    <w:unhideWhenUsed/>
    <w:rsid w:val="00D8714D"/>
    <w:rPr>
      <w:b/>
      <w:bCs/>
      <w:sz w:val="20"/>
      <w:szCs w:val="20"/>
    </w:rPr>
  </w:style>
  <w:style w:type="character" w:customStyle="1" w:styleId="CommentSubjectChar">
    <w:name w:val="Comment Subject Char"/>
    <w:basedOn w:val="CommentTextChar"/>
    <w:link w:val="CommentSubject"/>
    <w:uiPriority w:val="99"/>
    <w:semiHidden/>
    <w:rsid w:val="00D871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header" Target="header1.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1375</TotalTime>
  <Pages>2</Pages>
  <Words>723</Words>
  <Characters>4127</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 bau</dc:creator>
  <cp:lastModifiedBy>Tiffany Timbers</cp:lastModifiedBy>
  <cp:revision>69</cp:revision>
  <dcterms:created xsi:type="dcterms:W3CDTF">2015-11-01T20:39:00Z</dcterms:created>
  <dcterms:modified xsi:type="dcterms:W3CDTF">2015-11-06T06:09:00Z</dcterms:modified>
</cp:coreProperties>
</file>