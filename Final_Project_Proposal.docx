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0B10B" w14:textId="77777777" w:rsidR="00137D9F" w:rsidRDefault="00A83F5B">
      <w:r>
        <w:t>Jonah Golden</w:t>
      </w:r>
    </w:p>
    <w:p w14:paraId="13C4A07B" w14:textId="77777777" w:rsidR="00A83F5B" w:rsidRDefault="00A83F5B">
      <w:r>
        <w:t>Final Project Proposal</w:t>
      </w:r>
    </w:p>
    <w:p w14:paraId="794D4BF9" w14:textId="77777777" w:rsidR="00A83F5B" w:rsidRDefault="00A83F5B">
      <w:r>
        <w:t>2015-11-02</w:t>
      </w:r>
    </w:p>
    <w:p w14:paraId="25687FA0" w14:textId="77777777" w:rsidR="00A83F5B" w:rsidRDefault="00A83F5B"/>
    <w:p w14:paraId="34F4F3D1" w14:textId="77777777" w:rsidR="00A83F5B" w:rsidRPr="00A83F5B" w:rsidRDefault="00A83F5B" w:rsidP="00A83F5B">
      <w:pPr>
        <w:jc w:val="center"/>
        <w:rPr>
          <w:b/>
          <w:u w:val="single"/>
        </w:rPr>
      </w:pPr>
      <w:r w:rsidRPr="00A83F5B">
        <w:rPr>
          <w:b/>
          <w:u w:val="single"/>
        </w:rPr>
        <w:t>Howe Sound Wind Projections</w:t>
      </w:r>
    </w:p>
    <w:p w14:paraId="343A78D6" w14:textId="77777777" w:rsidR="00A83F5B" w:rsidRDefault="00A83F5B" w:rsidP="00A83F5B">
      <w:pPr>
        <w:jc w:val="center"/>
      </w:pPr>
    </w:p>
    <w:p w14:paraId="423A7066" w14:textId="77777777" w:rsidR="00A83F5B" w:rsidRDefault="00A83F5B" w:rsidP="00A83F5B">
      <w:pPr>
        <w:rPr>
          <w:b/>
        </w:rPr>
      </w:pPr>
      <w:r w:rsidRPr="00A83F5B">
        <w:rPr>
          <w:b/>
        </w:rPr>
        <w:t>Introduction</w:t>
      </w:r>
    </w:p>
    <w:p w14:paraId="56F6DDE8" w14:textId="77777777" w:rsidR="00A83F5B" w:rsidRDefault="00A83F5B" w:rsidP="00A83F5B">
      <w:pPr>
        <w:rPr>
          <w:b/>
        </w:rPr>
      </w:pPr>
    </w:p>
    <w:p w14:paraId="57ABF9DA" w14:textId="77777777" w:rsidR="00A83F5B" w:rsidDel="00110B67" w:rsidRDefault="00A83F5B" w:rsidP="00A83F5B">
      <w:pPr>
        <w:rPr>
          <w:del w:id="0" w:author="Tiffany Timbers" w:date="2015-11-08T20:33:00Z"/>
        </w:rPr>
      </w:pPr>
      <w:r>
        <w:tab/>
        <w:t>Using historical wind data from the Squamish oceanfront, I plan on simulating wind turbine power generation data.  Squamish, the wind surfing capitals of Canada has long been known to have a windy waterfront, especially in the summer.  Using 7 years of wind data from this waterfront, this projects aims to simulate the potential for wind power generation</w:t>
      </w:r>
      <w:del w:id="1" w:author="Tiffany Timbers" w:date="2015-11-08T20:32:00Z">
        <w:r w:rsidDel="00110B67">
          <w:delText xml:space="preserve">. </w:delText>
        </w:r>
      </w:del>
      <w:r>
        <w:t xml:space="preserve"> </w:t>
      </w:r>
    </w:p>
    <w:p w14:paraId="7B9D0199" w14:textId="77777777" w:rsidR="00A83F5B" w:rsidRDefault="00A83F5B" w:rsidP="00A83F5B">
      <w:r>
        <w:fldChar w:fldCharType="begin"/>
      </w:r>
      <w:r>
        <w:instrText xml:space="preserve"> ADDIN ZOTERO_ITEM CSL_CITATION {"citationID":"3v4ml3f1k","properties":{"formattedCitation":"(Carolin Mabel &amp; Fernandez, 2008)","plainCitation":"(Carolin Mabel &amp; Fernandez, 2008)"},"citationItems":[{"id":89,"uris":["http://zotero.org/users/local/9j5Lr5ZF/items/XCNSPWCV"],"uri":["http://zotero.org/users/local/9j5Lr5ZF/items/XCNSPWCV"],"itemData":{"id":89,"type":"article-journal","title":"Analysis of wind power generation and prediction using ANN: A case study","container-title":"Renewable Energy","page":"986-992","volume":"33","issue":"5","source":"ScienceDirect","abstract":"Many developing nations, such as India have embarked upon wind energy programs for areas experiencing high average wind speeds throughout the year. One of the states in India that is actively pursuing wind power generation programs is Tamil Nadu. Within this state, Muppandal area is one of the identified regions where wind farm concentration is high. Wind energy engineers are interested in studies that aim at assessing the output of wind farms, for which, artificial intelligence techniques can be usefully adapted. The present paper attempts to apply this concept for assessment of the wind energy output of wind farms in Muppandal, Tamil Nadu (India). Field data are collected from seven wind farms at this site over a period of 3 years from April 2002 to March 2005 and used for the analysis and prediction of power generation from wind farms. The model has been developed with the help of neural network methodology. It involves three input variables—wind speed, relative humidity and generation hours and one output variable-energy output of wind farms. The modeling is done using MATLAB toolbox. The model accuracy is evaluated by comparing the simulated results with the actual measured values at the wind farms and is found to be in good agreement.","DOI":"10.1016/j.renene.2007.06.013","ISSN":"0960-1481","shortTitle":"Analysis of wind power generation and prediction using ANN","journalAbbreviation":"Renewable Energy","author":[{"family":"Carolin Mabel","given":"M."},{"family":"Fernandez","given":"E."}],"issued":{"date-parts":[["2008",5]]}}}],"schema":"https://github.com/citation-style-language/schema/raw/master/csl-citation.json"} </w:instrText>
      </w:r>
      <w:r>
        <w:fldChar w:fldCharType="separate"/>
      </w:r>
      <w:r>
        <w:rPr>
          <w:noProof/>
        </w:rPr>
        <w:t>(Carolin Mabel &amp; Fernandez, 2008)</w:t>
      </w:r>
      <w:r>
        <w:fldChar w:fldCharType="end"/>
      </w:r>
      <w:ins w:id="2" w:author="Tiffany Timbers" w:date="2015-11-08T20:33:00Z">
        <w:r w:rsidR="00110B67">
          <w:t xml:space="preserve">. What does the data look like? Explicitly state your research question and hypothesis. </w:t>
        </w:r>
      </w:ins>
    </w:p>
    <w:p w14:paraId="51534FE1" w14:textId="77777777" w:rsidR="00A83F5B" w:rsidRPr="00A83F5B" w:rsidRDefault="00A83F5B" w:rsidP="00A83F5B"/>
    <w:p w14:paraId="042C49FA" w14:textId="77777777" w:rsidR="00A83F5B" w:rsidRDefault="00A83F5B" w:rsidP="00A83F5B">
      <w:pPr>
        <w:rPr>
          <w:b/>
        </w:rPr>
      </w:pPr>
      <w:r>
        <w:rPr>
          <w:b/>
        </w:rPr>
        <w:t>Methods</w:t>
      </w:r>
    </w:p>
    <w:p w14:paraId="321EAA21" w14:textId="77777777" w:rsidR="00A83F5B" w:rsidRDefault="00A83F5B" w:rsidP="00A83F5B">
      <w:pPr>
        <w:rPr>
          <w:b/>
        </w:rPr>
      </w:pPr>
    </w:p>
    <w:p w14:paraId="5D717134" w14:textId="77777777" w:rsidR="00A83F5B" w:rsidRDefault="00A83F5B" w:rsidP="00A83F5B">
      <w:r>
        <w:rPr>
          <w:b/>
        </w:rPr>
        <w:tab/>
      </w:r>
      <w:r>
        <w:t>I plan to use wind turbine generation data combined with wind speed and direction data to simulate power output of wind turbines on the oceanfront.</w:t>
      </w:r>
    </w:p>
    <w:p w14:paraId="6410C117" w14:textId="77777777" w:rsidR="00A83F5B" w:rsidRDefault="00A83F5B" w:rsidP="00A83F5B">
      <w:r>
        <w:fldChar w:fldCharType="begin"/>
      </w:r>
      <w:r>
        <w:instrText xml:space="preserve"> ADDIN ZOTERO_ITEM CSL_CITATION {"citationID":"1t2g7ai6kh","properties":{"formattedCitation":"(Laher et al., 2014)","plainCitation":"(Laher et al., 2014)"},"citationItems":[{"id":87,"uris":["http://zotero.org/users/local/9j5Lr5ZF/items/W44TMSSZ"],"uri":["http://zotero.org/users/local/9j5Lr5ZF/items/W44TMSSZ"],"itemData":{"id":87,"type":"article-journal","title":"IPAC Image Processing and Data Archiving for the Palomar Transient Factory","container-title":"Publications of the Astronomical Society of the Pacific","page":"674-710","volume":"126","issue":"941","source":"JSTOR","abstract":"Abstract The Palomar Transient Factory (PTF) is a multiepochal robotic survey of the northern sky that acquires data for the scientific study of transient and variable astro</w:instrText>
      </w:r>
      <w:r>
        <w:rPr>
          <w:rFonts w:hint="eastAsia"/>
        </w:rPr>
        <w:instrText>physical phenomena. The camera and telescope provide for wide-field imaging in optical bands. In the five years of operation since first light on 2008 December 13, images taken with Mould-R and SDSS-g</w:instrText>
      </w:r>
      <w:r>
        <w:rPr>
          <w:rFonts w:hint="eastAsia"/>
        </w:rPr>
        <w:instrText>′</w:instrText>
      </w:r>
      <w:r>
        <w:rPr>
          <w:rFonts w:hint="eastAsia"/>
        </w:rPr>
        <w:instrText xml:space="preserve"> camera filters have been routinely acquired on a nigh</w:instrText>
      </w:r>
      <w:r>
        <w:instrText xml:space="preserve">tly basis (weather permitting), and two different Hα filters were installed in 2011 May (656 and 663 nm). The PTF image-processing and data-archival program at the Infrared Processing and Analysis Center (IPAC) is tailored to receive and reduce the data, and, from it, generate and preserve astrometrically and photometrically calibrated images, extracted source catalogs, and co-added reference images. Relational databases have been deployed to track these products in operations and the data archive. The fully automated system has benefited by lessons learned from past IPAC projects and comprises advantageous features that are potentially incorporable into other ground-based observatories. Both off-the-shelf and in-house software have been utilized for economy and rapid development. The PTF data archive is curated by the NASA/IPAC Infrared Science Archive (IRSA). A state-of-the-art custom Web interface has been deployed for downloading the raw images, processed images, and source catalogs from IRSA. Access to PTF data products is currently limited to an initial public data release (M81, M44, M42, SDSS Stripe 82, and the Kepler Survey Field). It is the intent of the PTF collaboration to release the full PTF data archive when sufficient funding becomes available.","DOI":"10.1086/677351","ISSN":"0004-6280","journalAbbreviation":"Publications of the Astronomical Society of the Pacific","author":[{"family":"Laher","given":"Russ R."},{"family":"Surace","given":"Jason"},{"family":"Grillmair","given":"Carl J."},{"family":"Ofek","given":"Eran O."},{"family":"Levitan","given":"David"},{"family":"Sesar","given":"Branimir"},{"family":"Eyken","given":"Julian C.","dropping-particle":"van"},{"family":"Law","given":"Nicholas M."},{"family":"Helou","given":"George"},{"family":"Hamam","given":"Nouhad"},{"family":"Masci","given":"Frank J."},{"family":"Mattingly","given":"Sean"},{"family":"Jackson","given":"Ed"},{"family":"Hacopeans","given":"Eugean"},{"family":"Mi","given":"Wei"},{"family":"Groom","given":"Steve"},{"family":"Teplitz","given":"Harry"},{"family":"Desai","given":"Vandana"},{"family":"Hale","given":"David"},{"family":"Smith","given":"Roger"},{"family":"Walters","given":"Richard"},{"family":"Quimby","given":"Robert"},{"family":"Kasliwal","given":"Mansi"},{"family":"Horesh","given":"Assaf"},{"family":"Bellm","given":"Eric"},{"family":"Barlow","given":"Tom"},{"family":"Waszczak","given":"Adam"},{"family":"Prince","given":"","dropping-particle":"Thomas A.","comma-dropping-particle":","},{"family":"Kulkarni","given":"Shrinivas R."}],"issued":{"date-parts":[["2014",7,1]]}}}],"schema":"https://github.com/citation-style-language/schema/raw/master/csl-citation.json"} </w:instrText>
      </w:r>
      <w:r>
        <w:fldChar w:fldCharType="separate"/>
      </w:r>
      <w:r>
        <w:rPr>
          <w:noProof/>
        </w:rPr>
        <w:t>(Laher et al., 2014)</w:t>
      </w:r>
      <w:r>
        <w:fldChar w:fldCharType="end"/>
      </w:r>
      <w:ins w:id="3" w:author="Tiffany Timbers" w:date="2015-11-08T20:30:00Z">
        <w:r w:rsidR="00110B67">
          <w:t xml:space="preserve">. What </w:t>
        </w:r>
      </w:ins>
      <w:ins w:id="4" w:author="Tiffany Timbers" w:date="2015-11-08T20:31:00Z">
        <w:r w:rsidR="00110B67">
          <w:t>exactly</w:t>
        </w:r>
      </w:ins>
      <w:ins w:id="5" w:author="Tiffany Timbers" w:date="2015-11-08T20:30:00Z">
        <w:r w:rsidR="00110B67">
          <w:t xml:space="preserve"> </w:t>
        </w:r>
      </w:ins>
      <w:ins w:id="6" w:author="Tiffany Timbers" w:date="2015-11-08T20:31:00Z">
        <w:r w:rsidR="00110B67">
          <w:t xml:space="preserve">are you planning to do? Are you going to compare windspeeds at different geographical locations? Look at how windspeeds vary throughout the year? Characterize these and other aspects of wind </w:t>
        </w:r>
      </w:ins>
      <w:ins w:id="7" w:author="Tiffany Timbers" w:date="2015-11-08T20:32:00Z">
        <w:r w:rsidR="00110B67">
          <w:t>behavior</w:t>
        </w:r>
      </w:ins>
      <w:ins w:id="8" w:author="Tiffany Timbers" w:date="2015-11-08T20:31:00Z">
        <w:r w:rsidR="00110B67">
          <w:t xml:space="preserve"> </w:t>
        </w:r>
      </w:ins>
      <w:ins w:id="9" w:author="Tiffany Timbers" w:date="2015-11-08T20:32:00Z">
        <w:r w:rsidR="00110B67">
          <w:t>to predict which type of wind-turbines would be most efficient here?</w:t>
        </w:r>
      </w:ins>
    </w:p>
    <w:p w14:paraId="71CC6A17" w14:textId="77777777" w:rsidR="00A83F5B" w:rsidRPr="00A83F5B" w:rsidRDefault="00A83F5B" w:rsidP="00A83F5B"/>
    <w:p w14:paraId="4A0EF349" w14:textId="77777777" w:rsidR="00A83F5B" w:rsidRDefault="00A83F5B" w:rsidP="00A83F5B">
      <w:pPr>
        <w:rPr>
          <w:b/>
        </w:rPr>
      </w:pPr>
      <w:r>
        <w:rPr>
          <w:b/>
        </w:rPr>
        <w:t>Expected Outcomes and Significance</w:t>
      </w:r>
    </w:p>
    <w:p w14:paraId="3A9805F8" w14:textId="77777777" w:rsidR="00A83F5B" w:rsidRDefault="00A83F5B" w:rsidP="00A83F5B">
      <w:r>
        <w:tab/>
      </w:r>
    </w:p>
    <w:p w14:paraId="7529DBC0" w14:textId="77777777" w:rsidR="00A83F5B" w:rsidDel="00110B67" w:rsidRDefault="00A83F5B" w:rsidP="00A83F5B">
      <w:pPr>
        <w:ind w:firstLine="720"/>
        <w:rPr>
          <w:del w:id="10" w:author="Tiffany Timbers" w:date="2015-11-08T20:33:00Z"/>
        </w:rPr>
      </w:pPr>
      <w:r>
        <w:t xml:space="preserve">I expect to find </w:t>
      </w:r>
      <w:commentRangeStart w:id="11"/>
      <w:r>
        <w:t>fairly</w:t>
      </w:r>
      <w:commentRangeEnd w:id="11"/>
      <w:r w:rsidR="00110B67">
        <w:rPr>
          <w:rStyle w:val="CommentReference"/>
        </w:rPr>
        <w:commentReference w:id="11"/>
      </w:r>
      <w:r>
        <w:t xml:space="preserve"> high wind outputs depending on the sizes and models of wind turbines simulated.  If power output projections are high, this could be significant for potential future wind turbine installations in Squamish.  This research could lead to future research of other locations in Squamish that may be even windier such us ridgetops</w:t>
      </w:r>
      <w:ins w:id="12" w:author="Tiffany Timbers" w:date="2015-11-08T20:33:00Z">
        <w:r w:rsidR="00110B67">
          <w:t xml:space="preserve"> </w:t>
        </w:r>
      </w:ins>
      <w:del w:id="13" w:author="Tiffany Timbers" w:date="2015-11-08T20:33:00Z">
        <w:r w:rsidDel="00110B67">
          <w:delText>.</w:delText>
        </w:r>
      </w:del>
    </w:p>
    <w:p w14:paraId="61E03ABA" w14:textId="77777777" w:rsidR="00A83F5B" w:rsidRDefault="00A83F5B" w:rsidP="00110B67">
      <w:pPr>
        <w:ind w:firstLine="720"/>
      </w:pPr>
      <w:r>
        <w:fldChar w:fldCharType="begin"/>
      </w:r>
      <w:r>
        <w:instrText xml:space="preserve"> ADDIN ZOTERO_ITEM CSL_CITATION {"citationID":"1s61vdqrlb","properties":{"formattedCitation":"(Thorarinsdottir &amp; Gneiting, 2010)","plainCitation":"(Thorarinsdottir &amp; Gneiting, 2010)"},"citationItems":[{"id":152,"uris":["http://zotero.org/users/local/9j5Lr5ZF/items/UUIBHKM7"],"uri":["http://zotero.org/users/local/9j5Lr5ZF/items/UUIBHKM7"],"itemData":{"id":152,"type":"article-journal","title":"Probabilistic forecasts of wind speed: ensemble model output statistics by using heteroscedastic censored regression","container-title":"Journal of the Royal Statistical Society. Series A (Statistics in Society)","page":"371-388","volume":"173","issue":"2","source":"JSTOR","abstract":"As wind energy penetration continues to grow, there is a critical need for probabilistic forecasts of wind resources. In addition, there are many other societally relevant uses for forecasts of wind speed, ranging from aviation to ship routing and recreational boating. Over the past two decades, ensembles of dynamical weather prediction models have been developed, in which multiple estimates of the current state of the atmosphere are used to generate a collection of deterministic forecasts. However, even state of the art ensemble systems are uncalibrated and biased. Here we propose a novel way of statistically post-processing dynamical ensembles for wind speed by using heteroscedastic censored (tobit) regression, where location and spread derive from the ensemble. The resulting ensemble model output statistics method is applied to 48-h-ahead forecasts of maximum wind speed over the North American Pacific Northwest by using the University of Washington mesoscale ensemble. The statistically post-processed density forecasts turn out to be calibrated and sharp, and result in a substantial improvement over the unprocessed ensemble or climatological reference forecasts.","ISSN":"0964-1998","shortTitle":"Probabilistic forecasts of wind speed","journalAbbreviation":"Journal of the Royal Statistical Society. Series A (Statistics in Society)","author":[{"family":"Thorarinsdottir","given":"Thordis L."},{"family":"Gneiting","given":"Tilmann"}],"issued":{"date-parts":[["2010",4,1]]}}}],"schema":"https://github.com/citation-style-language/schema/raw/master/csl-citation.json"} </w:instrText>
      </w:r>
      <w:r>
        <w:fldChar w:fldCharType="separate"/>
      </w:r>
      <w:r>
        <w:rPr>
          <w:noProof/>
        </w:rPr>
        <w:t>(Thorarinsdottir &amp; Gneiting, 2010)</w:t>
      </w:r>
      <w:r>
        <w:fldChar w:fldCharType="end"/>
      </w:r>
      <w:ins w:id="14" w:author="Tiffany Timbers" w:date="2015-11-08T20:33:00Z">
        <w:r w:rsidR="00110B67">
          <w:t>. Why? How would this research lead to this?</w:t>
        </w:r>
      </w:ins>
    </w:p>
    <w:p w14:paraId="7239D3A6" w14:textId="77777777" w:rsidR="00A83F5B" w:rsidRDefault="00A83F5B" w:rsidP="00A83F5B">
      <w:pPr>
        <w:ind w:firstLine="720"/>
        <w:rPr>
          <w:ins w:id="15" w:author="Tiffany Timbers" w:date="2015-11-08T20:38:00Z"/>
        </w:rPr>
      </w:pPr>
    </w:p>
    <w:p w14:paraId="3A1DAFBA" w14:textId="7F24D965" w:rsidR="00E41E6C" w:rsidRDefault="00E41E6C" w:rsidP="00E41E6C">
      <w:pPr>
        <w:rPr>
          <w:ins w:id="16" w:author="Tiffany Timbers" w:date="2015-11-08T20:38:00Z"/>
        </w:rPr>
        <w:pPrChange w:id="17" w:author="Tiffany Timbers" w:date="2015-11-08T20:38:00Z">
          <w:pPr>
            <w:ind w:firstLine="720"/>
          </w:pPr>
        </w:pPrChange>
      </w:pPr>
      <w:ins w:id="18" w:author="Tiffany Timbers" w:date="2015-11-08T20:38:00Z">
        <w:r>
          <w:t xml:space="preserve">This very </w:t>
        </w:r>
        <w:r w:rsidR="007F759D">
          <w:t xml:space="preserve">terse proposal does not clearly illuminate what exactly you want to do. You had an extra 300 words you could have used to make this more clear. In the future, try to use the majority of the space provided, and take a look at the </w:t>
        </w:r>
      </w:ins>
      <w:ins w:id="19" w:author="Tiffany Timbers" w:date="2015-11-08T20:39:00Z">
        <w:r w:rsidR="007F759D">
          <w:t xml:space="preserve">grading </w:t>
        </w:r>
      </w:ins>
      <w:ins w:id="20" w:author="Tiffany Timbers" w:date="2015-11-08T20:38:00Z">
        <w:r w:rsidR="007F759D">
          <w:t>rubric</w:t>
        </w:r>
      </w:ins>
      <w:ins w:id="21" w:author="Tiffany Timbers" w:date="2015-11-08T20:39:00Z">
        <w:r w:rsidR="007F759D">
          <w:t>.</w:t>
        </w:r>
      </w:ins>
      <w:bookmarkStart w:id="22" w:name="_GoBack"/>
      <w:bookmarkEnd w:id="22"/>
    </w:p>
    <w:p w14:paraId="1FEB32F0" w14:textId="77777777" w:rsidR="00E41E6C" w:rsidRPr="00A83F5B" w:rsidRDefault="00E41E6C" w:rsidP="00A83F5B">
      <w:pPr>
        <w:ind w:firstLine="720"/>
      </w:pPr>
    </w:p>
    <w:p w14:paraId="2F797E98" w14:textId="77777777" w:rsidR="00A83F5B" w:rsidRDefault="00A83F5B" w:rsidP="00A83F5B">
      <w:pPr>
        <w:rPr>
          <w:b/>
        </w:rPr>
      </w:pPr>
      <w:r>
        <w:rPr>
          <w:b/>
        </w:rPr>
        <w:t>References</w:t>
      </w:r>
    </w:p>
    <w:p w14:paraId="62FA4749" w14:textId="77777777" w:rsidR="00A83F5B" w:rsidRDefault="00A83F5B" w:rsidP="00A83F5B">
      <w:pPr>
        <w:rPr>
          <w:b/>
        </w:rPr>
      </w:pPr>
    </w:p>
    <w:p w14:paraId="368DB2F5" w14:textId="77777777" w:rsidR="00A83F5B" w:rsidRPr="00A83F5B" w:rsidRDefault="00A83F5B" w:rsidP="00A83F5B">
      <w:pPr>
        <w:pStyle w:val="Bibliography"/>
        <w:rPr>
          <w:rFonts w:ascii="Cambria"/>
        </w:rPr>
      </w:pPr>
      <w:r>
        <w:rPr>
          <w:b/>
        </w:rPr>
        <w:fldChar w:fldCharType="begin"/>
      </w:r>
      <w:r>
        <w:rPr>
          <w:b/>
        </w:rPr>
        <w:instrText xml:space="preserve"> ADDIN ZOTERO_BIBL {"custom":[]} CSL_BIBLIOGRAPHY </w:instrText>
      </w:r>
      <w:r>
        <w:rPr>
          <w:b/>
        </w:rPr>
        <w:fldChar w:fldCharType="separate"/>
      </w:r>
      <w:r w:rsidRPr="00A83F5B">
        <w:rPr>
          <w:rFonts w:ascii="Cambria"/>
        </w:rPr>
        <w:t xml:space="preserve">Carolin Mabel, M., &amp; Fernandez, E. (2008). Analysis of wind power generation and prediction using ANN: A case study. </w:t>
      </w:r>
      <w:r w:rsidRPr="00A83F5B">
        <w:rPr>
          <w:rFonts w:ascii="Cambria"/>
          <w:i/>
          <w:iCs/>
        </w:rPr>
        <w:t>Renewable Energy</w:t>
      </w:r>
      <w:r w:rsidRPr="00A83F5B">
        <w:rPr>
          <w:rFonts w:ascii="Cambria"/>
        </w:rPr>
        <w:t xml:space="preserve">, </w:t>
      </w:r>
      <w:r w:rsidRPr="00A83F5B">
        <w:rPr>
          <w:rFonts w:ascii="Cambria"/>
          <w:i/>
          <w:iCs/>
        </w:rPr>
        <w:t>33</w:t>
      </w:r>
      <w:r w:rsidRPr="00A83F5B">
        <w:rPr>
          <w:rFonts w:ascii="Cambria"/>
        </w:rPr>
        <w:t>(5), 986–992. http://doi.org/10.1016/j.renene.2007.06.013</w:t>
      </w:r>
    </w:p>
    <w:p w14:paraId="75172902" w14:textId="77777777" w:rsidR="00A83F5B" w:rsidRPr="00A83F5B" w:rsidRDefault="00A83F5B" w:rsidP="00A83F5B">
      <w:pPr>
        <w:pStyle w:val="Bibliography"/>
        <w:rPr>
          <w:rFonts w:ascii="Cambria"/>
        </w:rPr>
      </w:pPr>
      <w:r w:rsidRPr="00A83F5B">
        <w:rPr>
          <w:rFonts w:ascii="Cambria"/>
        </w:rPr>
        <w:lastRenderedPageBreak/>
        <w:t xml:space="preserve">Laher, R. R., Surace, J., Grillmair, C. J., Ofek, E. O., Levitan, D., Sesar, B., … Kulkarni, S. R. (2014). IPAC Image Processing and Data Archiving for the Palomar Transient Factory. </w:t>
      </w:r>
      <w:r w:rsidRPr="00A83F5B">
        <w:rPr>
          <w:rFonts w:ascii="Cambria"/>
          <w:i/>
          <w:iCs/>
        </w:rPr>
        <w:t>Publications of the Astronomical Society of the Pacific</w:t>
      </w:r>
      <w:r w:rsidRPr="00A83F5B">
        <w:rPr>
          <w:rFonts w:ascii="Cambria"/>
        </w:rPr>
        <w:t xml:space="preserve">, </w:t>
      </w:r>
      <w:r w:rsidRPr="00A83F5B">
        <w:rPr>
          <w:rFonts w:ascii="Cambria"/>
          <w:i/>
          <w:iCs/>
        </w:rPr>
        <w:t>126</w:t>
      </w:r>
      <w:r w:rsidRPr="00A83F5B">
        <w:rPr>
          <w:rFonts w:ascii="Cambria"/>
        </w:rPr>
        <w:t>(941), 674–710. http://doi.org/10.1086/677351</w:t>
      </w:r>
    </w:p>
    <w:p w14:paraId="148D20EC" w14:textId="77777777" w:rsidR="00A83F5B" w:rsidRPr="00A83F5B" w:rsidRDefault="00A83F5B" w:rsidP="00A83F5B">
      <w:pPr>
        <w:pStyle w:val="Bibliography"/>
        <w:rPr>
          <w:rFonts w:ascii="Cambria"/>
        </w:rPr>
      </w:pPr>
      <w:r w:rsidRPr="00A83F5B">
        <w:rPr>
          <w:rFonts w:ascii="Cambria"/>
        </w:rPr>
        <w:t xml:space="preserve">Thorarinsdottir, T. L., &amp; Gneiting, T. (2010). Probabilistic forecasts of wind speed: ensemble model output statistics by using heteroscedastic censored regression. </w:t>
      </w:r>
      <w:r w:rsidRPr="00A83F5B">
        <w:rPr>
          <w:rFonts w:ascii="Cambria"/>
          <w:i/>
          <w:iCs/>
        </w:rPr>
        <w:t>Journal of the Royal Statistical Society. Series A (Statistics in Society)</w:t>
      </w:r>
      <w:r w:rsidRPr="00A83F5B">
        <w:rPr>
          <w:rFonts w:ascii="Cambria"/>
        </w:rPr>
        <w:t xml:space="preserve">, </w:t>
      </w:r>
      <w:r w:rsidRPr="00A83F5B">
        <w:rPr>
          <w:rFonts w:ascii="Cambria"/>
          <w:i/>
          <w:iCs/>
        </w:rPr>
        <w:t>173</w:t>
      </w:r>
      <w:r w:rsidRPr="00A83F5B">
        <w:rPr>
          <w:rFonts w:ascii="Cambria"/>
        </w:rPr>
        <w:t>(2), 371–388.</w:t>
      </w:r>
    </w:p>
    <w:p w14:paraId="0534C67E" w14:textId="77777777" w:rsidR="00A83F5B" w:rsidRPr="00A83F5B" w:rsidRDefault="00A83F5B" w:rsidP="00A83F5B">
      <w:pPr>
        <w:rPr>
          <w:b/>
        </w:rPr>
      </w:pPr>
      <w:r>
        <w:rPr>
          <w:b/>
        </w:rPr>
        <w:fldChar w:fldCharType="end"/>
      </w:r>
    </w:p>
    <w:sectPr w:rsidR="00A83F5B" w:rsidRPr="00A83F5B" w:rsidSect="0010328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Tiffany Timbers" w:date="2015-11-08T20:34:00Z" w:initials="TT">
    <w:p w14:paraId="22076263" w14:textId="77777777" w:rsidR="00110B67" w:rsidRDefault="00110B67">
      <w:pPr>
        <w:pStyle w:val="CommentText"/>
      </w:pPr>
      <w:r>
        <w:rPr>
          <w:rStyle w:val="CommentReference"/>
        </w:rPr>
        <w:annotationRef/>
      </w:r>
      <w:r>
        <w:t>This is not a quantitative term, what is fairly high?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0762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ffany Timbers">
    <w15:presenceInfo w15:providerId="Windows Live" w15:userId="28f9d230d3bc45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F5B"/>
    <w:rsid w:val="0010328B"/>
    <w:rsid w:val="00110B67"/>
    <w:rsid w:val="00137D9F"/>
    <w:rsid w:val="007F759D"/>
    <w:rsid w:val="00A83F5B"/>
    <w:rsid w:val="00E41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B9C3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83F5B"/>
    <w:pPr>
      <w:spacing w:line="480" w:lineRule="auto"/>
      <w:ind w:left="720" w:hanging="720"/>
    </w:pPr>
  </w:style>
  <w:style w:type="paragraph" w:styleId="BalloonText">
    <w:name w:val="Balloon Text"/>
    <w:basedOn w:val="Normal"/>
    <w:link w:val="BalloonTextChar"/>
    <w:uiPriority w:val="99"/>
    <w:semiHidden/>
    <w:unhideWhenUsed/>
    <w:rsid w:val="00110B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0B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0B67"/>
    <w:rPr>
      <w:sz w:val="18"/>
      <w:szCs w:val="18"/>
    </w:rPr>
  </w:style>
  <w:style w:type="paragraph" w:styleId="CommentText">
    <w:name w:val="annotation text"/>
    <w:basedOn w:val="Normal"/>
    <w:link w:val="CommentTextChar"/>
    <w:uiPriority w:val="99"/>
    <w:semiHidden/>
    <w:unhideWhenUsed/>
    <w:rsid w:val="00110B67"/>
  </w:style>
  <w:style w:type="character" w:customStyle="1" w:styleId="CommentTextChar">
    <w:name w:val="Comment Text Char"/>
    <w:basedOn w:val="DefaultParagraphFont"/>
    <w:link w:val="CommentText"/>
    <w:uiPriority w:val="99"/>
    <w:semiHidden/>
    <w:rsid w:val="00110B67"/>
  </w:style>
  <w:style w:type="paragraph" w:styleId="CommentSubject">
    <w:name w:val="annotation subject"/>
    <w:basedOn w:val="CommentText"/>
    <w:next w:val="CommentText"/>
    <w:link w:val="CommentSubjectChar"/>
    <w:uiPriority w:val="99"/>
    <w:semiHidden/>
    <w:unhideWhenUsed/>
    <w:rsid w:val="00110B67"/>
    <w:rPr>
      <w:b/>
      <w:bCs/>
      <w:sz w:val="20"/>
      <w:szCs w:val="20"/>
    </w:rPr>
  </w:style>
  <w:style w:type="character" w:customStyle="1" w:styleId="CommentSubjectChar">
    <w:name w:val="Comment Subject Char"/>
    <w:basedOn w:val="CommentTextChar"/>
    <w:link w:val="CommentSubject"/>
    <w:uiPriority w:val="99"/>
    <w:semiHidden/>
    <w:rsid w:val="00110B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1611</Words>
  <Characters>9189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Quest University Canada</Company>
  <LinksUpToDate>false</LinksUpToDate>
  <CharactersWithSpaces>10779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Golden</dc:creator>
  <cp:keywords/>
  <dc:description/>
  <cp:lastModifiedBy>Tiffany Timbers</cp:lastModifiedBy>
  <cp:revision>4</cp:revision>
  <dcterms:created xsi:type="dcterms:W3CDTF">2015-11-02T19:37:00Z</dcterms:created>
  <dcterms:modified xsi:type="dcterms:W3CDTF">2015-11-09T04:40:00Z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zotero-version="4.0.28.6"&gt;&lt;session id="MYTp7Wpl"/&gt;&lt;style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