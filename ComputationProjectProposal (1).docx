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550B6F" w14:textId="77777777" w:rsidR="002174D0" w:rsidRDefault="0002099C">
      <w:pPr>
        <w:spacing w:after="240" w:line="384" w:lineRule="auto"/>
      </w:pPr>
      <w:r>
        <w:rPr>
          <w:color w:val="333333"/>
          <w:sz w:val="24"/>
          <w:szCs w:val="24"/>
        </w:rPr>
        <w:t>Anders Hornor</w:t>
      </w:r>
      <w:ins w:id="0" w:author="Tiffany Timbers" w:date="2015-11-05T21:26:00Z">
        <w:r w:rsidR="00671715">
          <w:rPr>
            <w:color w:val="333333"/>
            <w:sz w:val="24"/>
            <w:szCs w:val="24"/>
          </w:rPr>
          <w:t xml:space="preserve"> Title?</w:t>
        </w:r>
      </w:ins>
    </w:p>
    <w:p w14:paraId="63A46701" w14:textId="77777777" w:rsidR="002174D0" w:rsidRDefault="0002099C">
      <w:pPr>
        <w:spacing w:after="240" w:line="384" w:lineRule="auto"/>
        <w:ind w:firstLine="720"/>
      </w:pPr>
      <w:commentRangeStart w:id="1"/>
      <w:r>
        <w:rPr>
          <w:color w:val="333333"/>
          <w:sz w:val="24"/>
          <w:szCs w:val="24"/>
        </w:rPr>
        <w:t xml:space="preserve">Decision making </w:t>
      </w:r>
      <w:commentRangeEnd w:id="1"/>
      <w:r w:rsidR="00671715">
        <w:rPr>
          <w:rStyle w:val="CommentReference"/>
        </w:rPr>
        <w:commentReference w:id="1"/>
      </w:r>
      <w:r>
        <w:rPr>
          <w:color w:val="333333"/>
          <w:sz w:val="24"/>
          <w:szCs w:val="24"/>
        </w:rPr>
        <w:t xml:space="preserve">is an aspect of social interaction that relates to many different fields. Particularly, decision making in the field of consumer choice has been studied widely over the past years (Dahr, 1997). Within the fields of social sciences decision </w:t>
      </w:r>
      <w:r>
        <w:rPr>
          <w:color w:val="333333"/>
          <w:sz w:val="24"/>
          <w:szCs w:val="24"/>
        </w:rPr>
        <w:t>making goes further than the consumer choice though. The process of decision making has been applied across fields and strong relationships between consumer preference and political preference have been explicated (Farmer, 2014). One way to examine this as</w:t>
      </w:r>
      <w:r>
        <w:rPr>
          <w:color w:val="333333"/>
          <w:sz w:val="24"/>
          <w:szCs w:val="24"/>
        </w:rPr>
        <w:t xml:space="preserve">pect of political development in democracies like the US is through mass surveys used to develop meaningful statistics on how people view the current political situation. Another is through computational lifestyle segmentation studies. One example of this </w:t>
      </w:r>
      <w:r>
        <w:rPr>
          <w:color w:val="333333"/>
          <w:sz w:val="24"/>
          <w:szCs w:val="24"/>
        </w:rPr>
        <w:t xml:space="preserve">is an automated neural network (ANN) generated in South Africa to determine the geodemographic lifestyle makeup of the region (Schwabe et al., 1999)  Although ANNs have been developed to look at large swaths of the population, we still do not have a free, </w:t>
      </w:r>
      <w:r>
        <w:rPr>
          <w:color w:val="333333"/>
          <w:sz w:val="24"/>
          <w:szCs w:val="24"/>
        </w:rPr>
        <w:t xml:space="preserve">accurate model of social decision making, namely in relation to voting. This opens one up to how can we accurately predict voting </w:t>
      </w:r>
      <w:commentRangeStart w:id="2"/>
      <w:r>
        <w:rPr>
          <w:color w:val="333333"/>
          <w:sz w:val="24"/>
          <w:szCs w:val="24"/>
        </w:rPr>
        <w:t>outcomes</w:t>
      </w:r>
      <w:commentRangeEnd w:id="2"/>
      <w:r w:rsidR="004733EC">
        <w:rPr>
          <w:rStyle w:val="CommentReference"/>
        </w:rPr>
        <w:commentReference w:id="2"/>
      </w:r>
      <w:r>
        <w:rPr>
          <w:color w:val="333333"/>
          <w:sz w:val="24"/>
          <w:szCs w:val="24"/>
        </w:rPr>
        <w:t>.</w:t>
      </w:r>
    </w:p>
    <w:p w14:paraId="35108EB8" w14:textId="77777777" w:rsidR="002174D0" w:rsidRDefault="0002099C">
      <w:pPr>
        <w:spacing w:after="240" w:line="384" w:lineRule="auto"/>
        <w:ind w:firstLine="720"/>
      </w:pPr>
      <w:r>
        <w:rPr>
          <w:color w:val="333333"/>
          <w:sz w:val="24"/>
          <w:szCs w:val="24"/>
        </w:rPr>
        <w:t>To answer this question I suggest the comparison of demographic data</w:t>
      </w:r>
      <w:r>
        <w:rPr>
          <w:color w:val="333333"/>
          <w:sz w:val="24"/>
          <w:szCs w:val="24"/>
        </w:rPr>
        <w:t>,</w:t>
      </w:r>
      <w:r>
        <w:rPr>
          <w:color w:val="333333"/>
          <w:sz w:val="24"/>
          <w:szCs w:val="24"/>
        </w:rPr>
        <w:t xml:space="preserve"> used to categorize geographies by lifestyle, a</w:t>
      </w:r>
      <w:r>
        <w:rPr>
          <w:color w:val="333333"/>
          <w:sz w:val="24"/>
          <w:szCs w:val="24"/>
        </w:rPr>
        <w:t xml:space="preserve">nd political census data. The application of the two data sets will generate a better picture of political preference and will better predict </w:t>
      </w:r>
      <w:ins w:id="3" w:author="Tiffany Timbers" w:date="2015-11-05T21:51:00Z">
        <w:r w:rsidR="006C65E4">
          <w:rPr>
            <w:color w:val="333333"/>
            <w:sz w:val="24"/>
            <w:szCs w:val="24"/>
          </w:rPr>
          <w:t>what?</w:t>
        </w:r>
      </w:ins>
    </w:p>
    <w:p w14:paraId="573FFE43" w14:textId="4F53D94B" w:rsidR="002174D0" w:rsidRDefault="0002099C">
      <w:pPr>
        <w:spacing w:after="240" w:line="384" w:lineRule="auto"/>
        <w:ind w:firstLine="720"/>
      </w:pPr>
      <w:r>
        <w:rPr>
          <w:color w:val="333333"/>
          <w:sz w:val="24"/>
          <w:szCs w:val="24"/>
        </w:rPr>
        <w:t>The process</w:t>
      </w:r>
      <w:ins w:id="4" w:author="Tiffany Timbers" w:date="2015-11-05T21:52:00Z">
        <w:r w:rsidR="009F6197">
          <w:rPr>
            <w:color w:val="333333"/>
            <w:sz w:val="24"/>
            <w:szCs w:val="24"/>
          </w:rPr>
          <w:t>?</w:t>
        </w:r>
      </w:ins>
      <w:r>
        <w:rPr>
          <w:color w:val="333333"/>
          <w:sz w:val="24"/>
          <w:szCs w:val="24"/>
        </w:rPr>
        <w:t xml:space="preserve"> will first generate</w:t>
      </w:r>
      <w:ins w:id="5" w:author="Tiffany Timbers" w:date="2015-11-05T21:52:00Z">
        <w:r w:rsidR="009F6197">
          <w:rPr>
            <w:color w:val="333333"/>
            <w:sz w:val="24"/>
            <w:szCs w:val="24"/>
          </w:rPr>
          <w:t>?</w:t>
        </w:r>
      </w:ins>
      <w:r>
        <w:rPr>
          <w:color w:val="333333"/>
          <w:sz w:val="24"/>
          <w:szCs w:val="24"/>
        </w:rPr>
        <w:t xml:space="preserve"> a </w:t>
      </w:r>
      <w:commentRangeStart w:id="6"/>
      <w:r>
        <w:rPr>
          <w:color w:val="333333"/>
          <w:sz w:val="24"/>
          <w:szCs w:val="24"/>
        </w:rPr>
        <w:t>meaningful</w:t>
      </w:r>
      <w:commentRangeEnd w:id="6"/>
      <w:r w:rsidR="009F6197">
        <w:rPr>
          <w:rStyle w:val="CommentReference"/>
        </w:rPr>
        <w:commentReference w:id="6"/>
      </w:r>
      <w:ins w:id="7" w:author="Tiffany Timbers" w:date="2015-11-05T21:52:00Z">
        <w:r w:rsidR="009F6197">
          <w:rPr>
            <w:color w:val="333333"/>
            <w:sz w:val="24"/>
            <w:szCs w:val="24"/>
          </w:rPr>
          <w:t>?</w:t>
        </w:r>
      </w:ins>
      <w:r>
        <w:rPr>
          <w:color w:val="333333"/>
          <w:sz w:val="24"/>
          <w:szCs w:val="24"/>
        </w:rPr>
        <w:t>, lifestyle-makeup data set by analyzing demographic data from the Un</w:t>
      </w:r>
      <w:r>
        <w:rPr>
          <w:color w:val="333333"/>
          <w:sz w:val="24"/>
          <w:szCs w:val="24"/>
        </w:rPr>
        <w:t xml:space="preserve">ited States Census Bureau and USA.gov. Next I plan to compare data from the American National Election Studies data sets and contemporary large Media surveys to the lifestyle makeup datasets generated through demographic census analysis. </w:t>
      </w:r>
    </w:p>
    <w:p w14:paraId="4D0A2CE0" w14:textId="3B6D5A7A" w:rsidR="002174D0" w:rsidRDefault="0002099C">
      <w:pPr>
        <w:spacing w:after="240" w:line="384" w:lineRule="auto"/>
      </w:pPr>
      <w:r>
        <w:rPr>
          <w:color w:val="333333"/>
          <w:sz w:val="24"/>
          <w:szCs w:val="24"/>
        </w:rPr>
        <w:tab/>
        <w:t>I expect to find</w:t>
      </w:r>
      <w:r>
        <w:rPr>
          <w:color w:val="333333"/>
          <w:sz w:val="24"/>
          <w:szCs w:val="24"/>
        </w:rPr>
        <w:t xml:space="preserve"> a correlation between lifestyle and election </w:t>
      </w:r>
      <w:commentRangeStart w:id="8"/>
      <w:r>
        <w:rPr>
          <w:color w:val="333333"/>
          <w:sz w:val="24"/>
          <w:szCs w:val="24"/>
        </w:rPr>
        <w:t>preferences</w:t>
      </w:r>
      <w:commentRangeEnd w:id="8"/>
      <w:r w:rsidR="009F6197">
        <w:rPr>
          <w:rStyle w:val="CommentReference"/>
        </w:rPr>
        <w:commentReference w:id="8"/>
      </w:r>
      <w:r>
        <w:rPr>
          <w:color w:val="333333"/>
          <w:sz w:val="24"/>
          <w:szCs w:val="24"/>
        </w:rPr>
        <w:t xml:space="preserve">. This would shed light on the nature of political views and how people act on the those views. this could lead to further research into how we determine lifestyle statistics as well as </w:t>
      </w:r>
      <w:r>
        <w:rPr>
          <w:color w:val="333333"/>
          <w:sz w:val="24"/>
          <w:szCs w:val="24"/>
        </w:rPr>
        <w:lastRenderedPageBreak/>
        <w:t>further resea</w:t>
      </w:r>
      <w:r>
        <w:rPr>
          <w:color w:val="333333"/>
          <w:sz w:val="24"/>
          <w:szCs w:val="24"/>
        </w:rPr>
        <w:t xml:space="preserve">rch directed toward how lifestyle data can be used for </w:t>
      </w:r>
      <w:commentRangeStart w:id="9"/>
      <w:r>
        <w:rPr>
          <w:color w:val="333333"/>
          <w:sz w:val="24"/>
          <w:szCs w:val="24"/>
        </w:rPr>
        <w:t>managing</w:t>
      </w:r>
      <w:commentRangeEnd w:id="9"/>
      <w:r w:rsidR="009F6197">
        <w:rPr>
          <w:rStyle w:val="CommentReference"/>
        </w:rPr>
        <w:commentReference w:id="9"/>
      </w:r>
      <w:ins w:id="10" w:author="Tiffany Timbers" w:date="2015-11-05T21:54:00Z">
        <w:r w:rsidR="009F6197">
          <w:rPr>
            <w:color w:val="333333"/>
            <w:sz w:val="24"/>
            <w:szCs w:val="24"/>
          </w:rPr>
          <w:t>?</w:t>
        </w:r>
      </w:ins>
      <w:r>
        <w:rPr>
          <w:color w:val="333333"/>
          <w:sz w:val="24"/>
          <w:szCs w:val="24"/>
        </w:rPr>
        <w:t xml:space="preserve"> large groups of people</w:t>
      </w:r>
    </w:p>
    <w:p w14:paraId="1A6873BB" w14:textId="77777777" w:rsidR="002174D0" w:rsidRDefault="002174D0">
      <w:pPr>
        <w:spacing w:after="240" w:line="384" w:lineRule="auto"/>
      </w:pPr>
    </w:p>
    <w:p w14:paraId="342C850E" w14:textId="77777777" w:rsidR="002174D0" w:rsidRDefault="0002099C">
      <w:pPr>
        <w:spacing w:after="240" w:line="480" w:lineRule="auto"/>
        <w:ind w:hanging="440"/>
      </w:pPr>
      <w:commentRangeStart w:id="11"/>
      <w:r>
        <w:rPr>
          <w:color w:val="333333"/>
          <w:sz w:val="24"/>
          <w:szCs w:val="24"/>
        </w:rPr>
        <w:t>Dhar</w:t>
      </w:r>
      <w:commentRangeEnd w:id="11"/>
      <w:r>
        <w:rPr>
          <w:rStyle w:val="CommentReference"/>
        </w:rPr>
        <w:commentReference w:id="11"/>
      </w:r>
      <w:r>
        <w:rPr>
          <w:color w:val="333333"/>
          <w:sz w:val="24"/>
          <w:szCs w:val="24"/>
        </w:rPr>
        <w:t xml:space="preserve">, R. (1997). Consumer Preference for a No‐Choice Option. </w:t>
      </w:r>
      <w:r>
        <w:rPr>
          <w:i/>
          <w:color w:val="333333"/>
          <w:sz w:val="24"/>
          <w:szCs w:val="24"/>
        </w:rPr>
        <w:t>Journal of Consumer Research</w:t>
      </w:r>
      <w:r>
        <w:rPr>
          <w:color w:val="333333"/>
          <w:sz w:val="24"/>
          <w:szCs w:val="24"/>
        </w:rPr>
        <w:t xml:space="preserve">, </w:t>
      </w:r>
      <w:r>
        <w:rPr>
          <w:i/>
          <w:color w:val="333333"/>
          <w:sz w:val="24"/>
          <w:szCs w:val="24"/>
        </w:rPr>
        <w:t>24</w:t>
      </w:r>
      <w:r>
        <w:rPr>
          <w:color w:val="333333"/>
          <w:sz w:val="24"/>
          <w:szCs w:val="24"/>
        </w:rPr>
        <w:t xml:space="preserve">(2), 215–231. </w:t>
      </w:r>
      <w:hyperlink r:id="rId6">
        <w:r>
          <w:rPr>
            <w:color w:val="1155CC"/>
            <w:sz w:val="24"/>
            <w:szCs w:val="24"/>
            <w:u w:val="single"/>
          </w:rPr>
          <w:t>http://doi.o</w:t>
        </w:r>
        <w:r>
          <w:rPr>
            <w:color w:val="1155CC"/>
            <w:sz w:val="24"/>
            <w:szCs w:val="24"/>
            <w:u w:val="single"/>
          </w:rPr>
          <w:t>rg/10.1086/209506</w:t>
        </w:r>
      </w:hyperlink>
    </w:p>
    <w:p w14:paraId="2AF945CD" w14:textId="77777777" w:rsidR="002174D0" w:rsidRDefault="0002099C">
      <w:pPr>
        <w:spacing w:after="240" w:line="480" w:lineRule="auto"/>
        <w:ind w:hanging="440"/>
      </w:pPr>
      <w:r>
        <w:rPr>
          <w:color w:val="333333"/>
          <w:sz w:val="24"/>
          <w:szCs w:val="24"/>
        </w:rPr>
        <w:t xml:space="preserve">Farmer, Adam. (2014). POLITICAL IDEOLOGY AND CONSUMER PREFERENCES. </w:t>
      </w:r>
      <w:r>
        <w:rPr>
          <w:i/>
          <w:color w:val="333333"/>
          <w:sz w:val="24"/>
          <w:szCs w:val="24"/>
        </w:rPr>
        <w:t>Theses and Dissertations--Marketing and Supply Chain.</w:t>
      </w:r>
      <w:r>
        <w:rPr>
          <w:color w:val="333333"/>
          <w:sz w:val="24"/>
          <w:szCs w:val="24"/>
        </w:rPr>
        <w:t xml:space="preserve"> Paper 2. </w:t>
      </w:r>
      <w:hyperlink r:id="rId7">
        <w:r>
          <w:rPr>
            <w:color w:val="1155CC"/>
            <w:sz w:val="24"/>
            <w:szCs w:val="24"/>
            <w:u w:val="single"/>
          </w:rPr>
          <w:t>http://uknowledge.uky.edu/marketing_etds/2</w:t>
        </w:r>
      </w:hyperlink>
    </w:p>
    <w:p w14:paraId="37F7898A" w14:textId="77777777" w:rsidR="002174D0" w:rsidRDefault="0002099C">
      <w:pPr>
        <w:spacing w:after="240" w:line="480" w:lineRule="auto"/>
        <w:ind w:hanging="440"/>
      </w:pPr>
      <w:r>
        <w:rPr>
          <w:color w:val="333333"/>
          <w:sz w:val="24"/>
          <w:szCs w:val="24"/>
        </w:rPr>
        <w:t>Sch</w:t>
      </w:r>
      <w:r>
        <w:rPr>
          <w:color w:val="333333"/>
          <w:sz w:val="24"/>
          <w:szCs w:val="24"/>
        </w:rPr>
        <w:t xml:space="preserve">wabe, C., O’donovan, M. (1999). The Use of Census Data to Develop a Geodemographic or Lifestyle Segmentation System for South Africa. </w:t>
      </w:r>
      <w:r>
        <w:rPr>
          <w:i/>
          <w:color w:val="333333"/>
          <w:sz w:val="24"/>
          <w:szCs w:val="24"/>
        </w:rPr>
        <w:t>Journal of Demography</w:t>
      </w:r>
      <w:r>
        <w:rPr>
          <w:color w:val="333333"/>
          <w:sz w:val="24"/>
          <w:szCs w:val="24"/>
        </w:rPr>
        <w:t xml:space="preserve">. 7(1). </w:t>
      </w:r>
      <w:hyperlink r:id="rId8">
        <w:r>
          <w:rPr>
            <w:color w:val="1155CC"/>
            <w:sz w:val="24"/>
            <w:szCs w:val="24"/>
            <w:u w:val="single"/>
          </w:rPr>
          <w:t>https://www.commerce.uct.ac.za/Organisations/Demography/SA_Journal_of_Demography/SAJD/Volume%207/SAJDem_1999_7_1_Schwabe.pdf</w:t>
        </w:r>
      </w:hyperlink>
      <w:r>
        <w:rPr>
          <w:color w:val="333333"/>
          <w:sz w:val="24"/>
          <w:szCs w:val="24"/>
        </w:rPr>
        <w:br/>
      </w:r>
    </w:p>
    <w:p w14:paraId="2E643239" w14:textId="77777777" w:rsidR="002174D0" w:rsidRDefault="002174D0">
      <w:pPr>
        <w:spacing w:after="240" w:line="384" w:lineRule="auto"/>
      </w:pPr>
    </w:p>
    <w:p w14:paraId="54E78C4C" w14:textId="77777777" w:rsidR="002174D0" w:rsidRDefault="002174D0"/>
    <w:sectPr w:rsidR="002174D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iffany Timbers" w:date="2015-11-05T21:27:00Z" w:initials="TT">
    <w:p w14:paraId="1E146C14" w14:textId="77777777" w:rsidR="00671715" w:rsidRDefault="00671715">
      <w:pPr>
        <w:pStyle w:val="CommentText"/>
      </w:pPr>
      <w:r>
        <w:rPr>
          <w:rStyle w:val="CommentReference"/>
        </w:rPr>
        <w:annotationRef/>
      </w:r>
      <w:r>
        <w:t>What is your operational definition of decision making?</w:t>
      </w:r>
    </w:p>
    <w:p w14:paraId="1082FE41" w14:textId="77777777" w:rsidR="00671715" w:rsidRDefault="00671715">
      <w:pPr>
        <w:pStyle w:val="CommentText"/>
      </w:pPr>
      <w:r>
        <w:t>Why is it important to study?</w:t>
      </w:r>
    </w:p>
  </w:comment>
  <w:comment w:id="2" w:author="Tiffany Timbers" w:date="2015-11-05T21:47:00Z" w:initials="TT">
    <w:p w14:paraId="0C60C5EE" w14:textId="77777777" w:rsidR="004733EC" w:rsidRDefault="004733EC">
      <w:pPr>
        <w:pStyle w:val="CommentText"/>
      </w:pPr>
      <w:r>
        <w:rPr>
          <w:rStyle w:val="CommentReference"/>
        </w:rPr>
        <w:annotationRef/>
      </w:r>
      <w:r>
        <w:t>Work on focusing your introduction around your question/topic. Start your introduction with your topic, defining key terms, and then give very relevant and focused background info that explains what we know and where the knowledge gap is – leading to your question. Then state your hypothesis. Think of the introduction as an upside down triangle which focuses on your hypothesis.</w:t>
      </w:r>
      <w:r w:rsidR="006C65E4">
        <w:t xml:space="preserve"> Everything you write must be related to it.</w:t>
      </w:r>
      <w:r>
        <w:t xml:space="preserve"> </w:t>
      </w:r>
    </w:p>
  </w:comment>
  <w:comment w:id="6" w:author="Tiffany Timbers" w:date="2015-11-05T21:52:00Z" w:initials="TT">
    <w:p w14:paraId="5EC3E138" w14:textId="2774F5B5" w:rsidR="009F6197" w:rsidRDefault="009F6197">
      <w:pPr>
        <w:pStyle w:val="CommentText"/>
      </w:pPr>
      <w:r>
        <w:rPr>
          <w:rStyle w:val="CommentReference"/>
        </w:rPr>
        <w:annotationRef/>
      </w:r>
      <w:r>
        <w:t>Be careful with the words you use, what process? What will you generate (I thought you were downloading public data not making data)? How do you define meaningful?</w:t>
      </w:r>
    </w:p>
  </w:comment>
  <w:comment w:id="8" w:author="Tiffany Timbers" w:date="2015-11-05T21:53:00Z" w:initials="TT">
    <w:p w14:paraId="4D02E7DC" w14:textId="10983D1E" w:rsidR="009F6197" w:rsidRDefault="009F6197">
      <w:pPr>
        <w:pStyle w:val="CommentText"/>
      </w:pPr>
      <w:r>
        <w:rPr>
          <w:rStyle w:val="CommentReference"/>
        </w:rPr>
        <w:annotationRef/>
      </w:r>
      <w:r>
        <w:t>What kind of correlations do you expect? What has previously been observed in the literature?</w:t>
      </w:r>
    </w:p>
  </w:comment>
  <w:comment w:id="9" w:author="Tiffany Timbers" w:date="2015-11-05T21:54:00Z" w:initials="TT">
    <w:p w14:paraId="6D34C519" w14:textId="173F421F" w:rsidR="009F6197" w:rsidRDefault="009F6197">
      <w:pPr>
        <w:pStyle w:val="CommentText"/>
      </w:pPr>
      <w:r>
        <w:rPr>
          <w:rStyle w:val="CommentReference"/>
        </w:rPr>
        <w:annotationRef/>
      </w:r>
      <w:r>
        <w:t>What do you mean managing people?</w:t>
      </w:r>
    </w:p>
  </w:comment>
  <w:comment w:id="11" w:author="Tiffany Timbers" w:date="2015-11-05T21:58:00Z" w:initials="TT">
    <w:p w14:paraId="45F86D34" w14:textId="39DB93E4" w:rsidR="0002099C" w:rsidRDefault="0002099C">
      <w:pPr>
        <w:pStyle w:val="CommentText"/>
      </w:pPr>
      <w:r>
        <w:rPr>
          <w:rStyle w:val="CommentReference"/>
        </w:rPr>
        <w:annotationRef/>
      </w:r>
      <w:r>
        <w:t xml:space="preserve">Do not include references you do not cite… </w:t>
      </w:r>
      <w:bookmarkStart w:id="12" w:name="_GoBack"/>
      <w:bookmarkEnd w:id="1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2FE41" w15:done="0"/>
  <w15:commentEx w15:paraId="0C60C5EE" w15:done="0"/>
  <w15:commentEx w15:paraId="5EC3E138" w15:done="0"/>
  <w15:commentEx w15:paraId="4D02E7DC" w15:done="0"/>
  <w15:commentEx w15:paraId="6D34C519" w15:done="0"/>
  <w15:commentEx w15:paraId="45F86D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ffany Timbers">
    <w15:presenceInfo w15:providerId="Windows Live" w15:userId="28f9d230d3bc4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isplayBackgroundShape/>
  <w:trackRevisions/>
  <w:defaultTabStop w:val="720"/>
  <w:characterSpacingControl w:val="doNotCompress"/>
  <w:compat>
    <w:compatSetting w:name="compatibilityMode" w:uri="http://schemas.microsoft.com/office/word" w:val="14"/>
  </w:compat>
  <w:rsids>
    <w:rsidRoot w:val="002174D0"/>
    <w:rsid w:val="0002099C"/>
    <w:rsid w:val="002174D0"/>
    <w:rsid w:val="004733EC"/>
    <w:rsid w:val="00671715"/>
    <w:rsid w:val="006C65E4"/>
    <w:rsid w:val="009F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CF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671715"/>
    <w:rPr>
      <w:sz w:val="18"/>
      <w:szCs w:val="18"/>
    </w:rPr>
  </w:style>
  <w:style w:type="paragraph" w:styleId="CommentText">
    <w:name w:val="annotation text"/>
    <w:basedOn w:val="Normal"/>
    <w:link w:val="CommentTextChar"/>
    <w:uiPriority w:val="99"/>
    <w:semiHidden/>
    <w:unhideWhenUsed/>
    <w:rsid w:val="00671715"/>
    <w:pPr>
      <w:spacing w:line="240" w:lineRule="auto"/>
    </w:pPr>
    <w:rPr>
      <w:sz w:val="24"/>
      <w:szCs w:val="24"/>
    </w:rPr>
  </w:style>
  <w:style w:type="character" w:customStyle="1" w:styleId="CommentTextChar">
    <w:name w:val="Comment Text Char"/>
    <w:basedOn w:val="DefaultParagraphFont"/>
    <w:link w:val="CommentText"/>
    <w:uiPriority w:val="99"/>
    <w:semiHidden/>
    <w:rsid w:val="00671715"/>
    <w:rPr>
      <w:sz w:val="24"/>
      <w:szCs w:val="24"/>
    </w:rPr>
  </w:style>
  <w:style w:type="paragraph" w:styleId="CommentSubject">
    <w:name w:val="annotation subject"/>
    <w:basedOn w:val="CommentText"/>
    <w:next w:val="CommentText"/>
    <w:link w:val="CommentSubjectChar"/>
    <w:uiPriority w:val="99"/>
    <w:semiHidden/>
    <w:unhideWhenUsed/>
    <w:rsid w:val="00671715"/>
    <w:rPr>
      <w:b/>
      <w:bCs/>
      <w:sz w:val="20"/>
      <w:szCs w:val="20"/>
    </w:rPr>
  </w:style>
  <w:style w:type="character" w:customStyle="1" w:styleId="CommentSubjectChar">
    <w:name w:val="Comment Subject Char"/>
    <w:basedOn w:val="CommentTextChar"/>
    <w:link w:val="CommentSubject"/>
    <w:uiPriority w:val="99"/>
    <w:semiHidden/>
    <w:rsid w:val="00671715"/>
    <w:rPr>
      <w:b/>
      <w:bCs/>
      <w:sz w:val="20"/>
      <w:szCs w:val="20"/>
    </w:rPr>
  </w:style>
  <w:style w:type="paragraph" w:styleId="BalloonText">
    <w:name w:val="Balloon Text"/>
    <w:basedOn w:val="Normal"/>
    <w:link w:val="BalloonTextChar"/>
    <w:uiPriority w:val="99"/>
    <w:semiHidden/>
    <w:unhideWhenUsed/>
    <w:rsid w:val="0067171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7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doi.org/10.1086/209506" TargetMode="External"/><Relationship Id="rId7" Type="http://schemas.openxmlformats.org/officeDocument/2006/relationships/hyperlink" Target="http://uknowledge.uky.edu/marketing_etds/2" TargetMode="External"/><Relationship Id="rId8" Type="http://schemas.openxmlformats.org/officeDocument/2006/relationships/hyperlink" Target="https://www.commerce.uct.ac.za/Organisations/Demography/SA_Journal_of_Demography/SAJD/Volume%207/SAJDem_1999_7_1_Schwabe.pdf"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452</Words>
  <Characters>2579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Tiffany Timbers</cp:lastModifiedBy>
  <cp:revision>4</cp:revision>
  <dcterms:created xsi:type="dcterms:W3CDTF">2015-11-06T05:19:00Z</dcterms:created>
  <dcterms:modified xsi:type="dcterms:W3CDTF">2015-11-06T05:58:00Z</dcterms:modified>
</cp:coreProperties>
</file>